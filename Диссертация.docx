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4FECA" w14:textId="12A6C9B7" w:rsidR="00BF1695" w:rsidRDefault="00BF1695" w:rsidP="00BF1695">
      <w:pPr>
        <w:pStyle w:val="Heading1"/>
      </w:pPr>
      <w:r>
        <w:t>Реферат</w:t>
      </w:r>
    </w:p>
    <w:p w14:paraId="23952B07" w14:textId="470AD2E7" w:rsidR="00BF1695" w:rsidRPr="00BF1695" w:rsidRDefault="00BF1695" w:rsidP="00BF1695">
      <w:r>
        <w:t>Целью данной работы является построение программного и пользовательского интерфейсов для того, чтобы пользователь без опыта в программировании, но с наличием опыта в предметной области получил возможность взаимодействовать с су</w:t>
      </w:r>
      <w:ins w:id="0" w:author="Василий Щербаков" w:date="2020-08-31T08:47:00Z">
        <w:r w:rsidR="000D795B">
          <w:t>щ</w:t>
        </w:r>
      </w:ins>
      <w:del w:id="1" w:author="Василий Щербаков" w:date="2020-08-31T08:47:00Z">
        <w:r w:rsidDel="000D795B">
          <w:delText>з</w:delText>
        </w:r>
      </w:del>
      <w:r>
        <w:t>ествующим модулем нейросететвого моделирвоания. Описание модуля: На вход: набор шаблонов для распознавания, количество эпох, параметры нейронной сети, номер модели мемристора и значения параметров модели. На выходе: набор временных срезов значений весов (состояний мемристоров) по эпохам. Модуль фиттинга: Реализован алгоритм случайного поиска и метод Хука-Дживса для уточнения. На вход: номер модели, верхние и нижние оценки параметров модели, набор точек ВАХа, набор точек напряжения от времени, кол-во итераций случайного поиска и максимальное количество шагов для метода Хука-Дживса. На выходе: номер модели, найденные значения параметров, исходная ВАХ и модельная ВАХ.</w:t>
      </w:r>
    </w:p>
    <w:p w14:paraId="4FAE6DF7" w14:textId="146EB651" w:rsidR="00AE47E2" w:rsidRDefault="00AB05AB" w:rsidP="00832721">
      <w:pPr>
        <w:pStyle w:val="Heading1"/>
      </w:pPr>
      <w:r>
        <w:t>Обзор используемых технологий.</w:t>
      </w:r>
    </w:p>
    <w:p w14:paraId="53B313DD" w14:textId="5155D0A1" w:rsidR="00AB05AB" w:rsidRPr="00447760" w:rsidRDefault="00AB05AB" w:rsidP="00AB05AB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MongoDB</w:t>
      </w:r>
    </w:p>
    <w:p w14:paraId="64319557" w14:textId="72E44DCA" w:rsidR="00447760" w:rsidRPr="00AB05AB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MongoDB — документоориентированная система управления базами данных с открытым исходным кодом, не требующая описания схемы таблиц. Классифицирована как NoSQL, использует JSON-подобные документы и схему базы данных. Написана на языке C++. Используется в веб-разработке, в частности, в рамках JavaScript-ориентированного стека MEAN.</w:t>
      </w:r>
    </w:p>
    <w:p w14:paraId="11D48368" w14:textId="6AB47D21" w:rsidR="00447760" w:rsidRPr="00447760" w:rsidRDefault="00AB05AB" w:rsidP="00447760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Kotlin (spring framework)</w:t>
      </w:r>
    </w:p>
    <w:p w14:paraId="478D35B8" w14:textId="491A5402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Kotlin (Ко́тлин) — статически типизированный, объектно-ориентированный язык программирования, работающий поверх Java Virtual Machine и разрабатываемый компанией JetBrains. Также компилируется в JavaScript и в исполняемый код ряда платформ через инфраструктуру LLVM. Язык назван в честь острова Котлин в Финском заливе, на котором расположен город Кронштадт.</w:t>
      </w:r>
    </w:p>
    <w:p w14:paraId="293155A6" w14:textId="18EEF2A9" w:rsid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Авторы ставили целью создать язык более лаконичный и типобезопасный, чем Java, и более простой, чем Scala. Следствием упрощения по сравнению со Scala стали также более быстрая компиляция и лучшая поддержка языка в IDE. Язык полностью совместим с Java, что позволяет java-разработчикам постепенно перейти к его использованию; в частности, в Android язык встраивается с помощью Gradle, что позволяет для существующего android-приложения внедрять новые функции на Kotlin без переписывания приложения целиком.</w:t>
      </w:r>
    </w:p>
    <w:p w14:paraId="648C5E65" w14:textId="3E472723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lastRenderedPageBreak/>
        <w:t>Spring Framework (или коротко Spring) — универсальный фреймворк с открытым исходным кодом для Java-платформы. Также существует форк для платформы .NET Framework, названный Spring.NET.</w:t>
      </w:r>
    </w:p>
    <w:p w14:paraId="780E28BF" w14:textId="77777777" w:rsidR="00447760" w:rsidRPr="00447760" w:rsidRDefault="00447760" w:rsidP="00447760">
      <w:pPr>
        <w:ind w:left="708"/>
        <w:rPr>
          <w:rFonts w:cs="Times New Roman"/>
          <w:szCs w:val="28"/>
        </w:rPr>
      </w:pPr>
    </w:p>
    <w:p w14:paraId="523E2258" w14:textId="50D5911A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Первая версия была написана Родом Джонсоном, который впервые опубликовал её вместе с изданием своей книги «Expert One-on-One Java EE Design and Development» (Wrox Press, октябрь 2002 года).</w:t>
      </w:r>
    </w:p>
    <w:p w14:paraId="34B866A8" w14:textId="77777777" w:rsidR="00447760" w:rsidRPr="00447760" w:rsidRDefault="00447760" w:rsidP="00447760">
      <w:pPr>
        <w:ind w:left="708"/>
        <w:rPr>
          <w:rFonts w:cs="Times New Roman"/>
          <w:szCs w:val="28"/>
        </w:rPr>
      </w:pPr>
    </w:p>
    <w:p w14:paraId="214708F5" w14:textId="77777777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Фреймворк был впервые выпущен под лицензией Apache 2.0 license в июне 2003 года. Первая стабильная версия 1.0 была выпущена в марте 2004. Spring 2.0 был выпущен в октябре 2006, Spring 2.5 — в ноябре 2007, Spring 3.0 в декабре 2009, и Spring 3.1 в декабре 2011. Текущая версия — 5.2.4.</w:t>
      </w:r>
    </w:p>
    <w:p w14:paraId="3D2F753F" w14:textId="77777777" w:rsidR="00447760" w:rsidRPr="00447760" w:rsidRDefault="00447760" w:rsidP="00447760">
      <w:pPr>
        <w:ind w:left="708"/>
        <w:rPr>
          <w:rFonts w:cs="Times New Roman"/>
          <w:szCs w:val="28"/>
        </w:rPr>
      </w:pPr>
    </w:p>
    <w:p w14:paraId="20460BB8" w14:textId="368C7D55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Несмотря на то, что Spring не обеспечивал какую-либо конкретную модель программирования, он стал широко распространённым в Java-сообществе главным образом как альтернатива и замена модели Enterprise JavaBeans. Spring предоставляет бо́льшую свободу Java-разработчикам в проектировании; кроме того, он предоставляет хорошо документированные и лёгкие в использовании средства решения проблем, возникающих при создании приложений корпоративного масштаба.</w:t>
      </w:r>
    </w:p>
    <w:p w14:paraId="21E00C5F" w14:textId="3A3C4E16" w:rsidR="00447760" w:rsidRPr="00447760" w:rsidRDefault="00447760" w:rsidP="00447760">
      <w:pPr>
        <w:ind w:left="708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Между тем, особенности ядра Spring применимы в любом Java-приложении, и существует множество расширений и усовершенствований для построения веб-приложений на Java Enterprise платформе. По этим причинам Spring приобрёл большую популярность и признаётся разработчиками как стратегически важный фреймворк.</w:t>
      </w:r>
    </w:p>
    <w:p w14:paraId="6CFBC7E1" w14:textId="5AABEB17" w:rsidR="00AB05AB" w:rsidRPr="00447760" w:rsidRDefault="00447760" w:rsidP="00AB05AB">
      <w:pPr>
        <w:pStyle w:val="ListParagraph"/>
        <w:numPr>
          <w:ilvl w:val="0"/>
          <w:numId w:val="4"/>
        </w:numPr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TypeScript(</w:t>
      </w:r>
      <w:proofErr w:type="gramEnd"/>
      <w:r>
        <w:rPr>
          <w:rFonts w:cs="Times New Roman"/>
          <w:szCs w:val="28"/>
          <w:lang w:val="en-US"/>
        </w:rPr>
        <w:t>react framework)</w:t>
      </w:r>
    </w:p>
    <w:p w14:paraId="6D49F9AC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TypeScript — язык программирования, представленный Microsoft в 2012 году и позиционируемый как средство разработки веб-приложений, расширяющее возможности JavaScript[3][4][5][6][7][8].</w:t>
      </w:r>
    </w:p>
    <w:p w14:paraId="49FC24C2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</w:p>
    <w:p w14:paraId="691B0841" w14:textId="77777777" w:rsidR="00447760" w:rsidRPr="00447760" w:rsidRDefault="00447760" w:rsidP="00447760">
      <w:pPr>
        <w:pStyle w:val="ListParagraph"/>
        <w:rPr>
          <w:rFonts w:cs="Times New Roman"/>
          <w:szCs w:val="28"/>
          <w:lang w:val="en-US"/>
        </w:rPr>
      </w:pPr>
      <w:r w:rsidRPr="00447760">
        <w:rPr>
          <w:rFonts w:cs="Times New Roman"/>
          <w:szCs w:val="28"/>
        </w:rPr>
        <w:t xml:space="preserve">Разработчиком языка TypeScript является Андерс Хейлсберг (англ. </w:t>
      </w:r>
      <w:r w:rsidRPr="00447760">
        <w:rPr>
          <w:rFonts w:cs="Times New Roman"/>
          <w:szCs w:val="28"/>
          <w:lang w:val="en-US"/>
        </w:rPr>
        <w:t xml:space="preserve">Anders Hejlsberg), </w:t>
      </w:r>
      <w:r w:rsidRPr="00447760">
        <w:rPr>
          <w:rFonts w:cs="Times New Roman"/>
          <w:szCs w:val="28"/>
        </w:rPr>
        <w:t>создавший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ранее</w:t>
      </w:r>
      <w:r w:rsidRPr="00447760">
        <w:rPr>
          <w:rFonts w:cs="Times New Roman"/>
          <w:szCs w:val="28"/>
          <w:lang w:val="en-US"/>
        </w:rPr>
        <w:t xml:space="preserve"> Turbo Pascal, Delphi </w:t>
      </w:r>
      <w:r w:rsidRPr="00447760">
        <w:rPr>
          <w:rFonts w:cs="Times New Roman"/>
          <w:szCs w:val="28"/>
        </w:rPr>
        <w:t>и</w:t>
      </w:r>
      <w:r w:rsidRPr="00447760">
        <w:rPr>
          <w:rFonts w:cs="Times New Roman"/>
          <w:szCs w:val="28"/>
          <w:lang w:val="en-US"/>
        </w:rPr>
        <w:t xml:space="preserve"> C#.</w:t>
      </w:r>
    </w:p>
    <w:p w14:paraId="4D18A763" w14:textId="77777777" w:rsidR="00447760" w:rsidRPr="00447760" w:rsidRDefault="00447760" w:rsidP="00447760">
      <w:pPr>
        <w:pStyle w:val="ListParagraph"/>
        <w:rPr>
          <w:rFonts w:cs="Times New Roman"/>
          <w:szCs w:val="28"/>
          <w:lang w:val="en-US"/>
        </w:rPr>
      </w:pPr>
    </w:p>
    <w:p w14:paraId="45DA71E2" w14:textId="77777777" w:rsidR="00447760" w:rsidRPr="00447760" w:rsidRDefault="00447760" w:rsidP="00447760">
      <w:pPr>
        <w:pStyle w:val="ListParagraph"/>
        <w:rPr>
          <w:rFonts w:cs="Times New Roman"/>
          <w:szCs w:val="28"/>
          <w:lang w:val="en-US"/>
        </w:rPr>
      </w:pPr>
      <w:r w:rsidRPr="00447760">
        <w:rPr>
          <w:rFonts w:cs="Times New Roman"/>
          <w:szCs w:val="28"/>
        </w:rPr>
        <w:t>Спецификации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языка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открыты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и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опубликованы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в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рамках</w:t>
      </w:r>
      <w:r w:rsidRPr="00447760">
        <w:rPr>
          <w:rFonts w:cs="Times New Roman"/>
          <w:szCs w:val="28"/>
          <w:lang w:val="en-US"/>
        </w:rPr>
        <w:t xml:space="preserve"> </w:t>
      </w:r>
      <w:r w:rsidRPr="00447760">
        <w:rPr>
          <w:rFonts w:cs="Times New Roman"/>
          <w:szCs w:val="28"/>
        </w:rPr>
        <w:t>соглашения</w:t>
      </w:r>
      <w:r w:rsidRPr="00447760">
        <w:rPr>
          <w:rFonts w:cs="Times New Roman"/>
          <w:szCs w:val="28"/>
          <w:lang w:val="en-US"/>
        </w:rPr>
        <w:t xml:space="preserve"> Open Web Foundation Specification Agreement (</w:t>
      </w:r>
      <w:proofErr w:type="spellStart"/>
      <w:r w:rsidRPr="00447760">
        <w:rPr>
          <w:rFonts w:cs="Times New Roman"/>
          <w:szCs w:val="28"/>
          <w:lang w:val="en-US"/>
        </w:rPr>
        <w:t>OWFa</w:t>
      </w:r>
      <w:proofErr w:type="spellEnd"/>
      <w:r w:rsidRPr="00447760">
        <w:rPr>
          <w:rFonts w:cs="Times New Roman"/>
          <w:szCs w:val="28"/>
          <w:lang w:val="en-US"/>
        </w:rPr>
        <w:t xml:space="preserve"> 1.0)[9].</w:t>
      </w:r>
    </w:p>
    <w:p w14:paraId="684FBAAC" w14:textId="77777777" w:rsidR="00447760" w:rsidRPr="00447760" w:rsidRDefault="00447760" w:rsidP="00447760">
      <w:pPr>
        <w:pStyle w:val="ListParagraph"/>
        <w:rPr>
          <w:rFonts w:cs="Times New Roman"/>
          <w:szCs w:val="28"/>
          <w:lang w:val="en-US"/>
        </w:rPr>
      </w:pPr>
    </w:p>
    <w:p w14:paraId="55B954F0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lastRenderedPageBreak/>
        <w:t>TypeScript является обратно совместимым с JavaScript и компилируется в последний. Фактически, после компиляции программу на TypeScript можно выполнять в любом современном браузере или использовать совместно с серверной платформой Node.js. Код экспериментального компилятора, транслирующего TypeScript в JavaScript, распространяется под лицензией Apache. Его разработка ведётся в публичном репозитории через сервис GitHub[10].</w:t>
      </w:r>
    </w:p>
    <w:p w14:paraId="41FC7013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</w:p>
    <w:p w14:paraId="0C647088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TypeScript отличается от JavaScript возможностью явного статического назначения типов, поддержкой использования полноценных классов (как в традиционных объектно-ориентированных языках), а также поддержкой подключения модулей, что призвано повысить скорость разработки, облегчить читаемость, рефакторинг и повторное использование кода, помочь осуществлять поиск ошибок на этапе разработки и компиляции, и, возможно, ускорить выполнение программ.</w:t>
      </w:r>
    </w:p>
    <w:p w14:paraId="043DCCE7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</w:p>
    <w:p w14:paraId="51EA75EF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Планируется, что в силу полной обратной совместимости адаптация существующих приложений на новый язык программирования может происходить поэтапно, путём постепенного определения типов.</w:t>
      </w:r>
    </w:p>
    <w:p w14:paraId="2ABB3E9F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</w:p>
    <w:p w14:paraId="6C5E29B5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На момент релиза представлены файлы для восприятия расширенного синтаксиса TypeScript для Vim и Emacs, а также плагин для Microsoft Visual Studio.</w:t>
      </w:r>
    </w:p>
    <w:p w14:paraId="7372FDAF" w14:textId="77777777" w:rsidR="00447760" w:rsidRPr="00447760" w:rsidRDefault="00447760" w:rsidP="00447760">
      <w:pPr>
        <w:pStyle w:val="ListParagraph"/>
        <w:rPr>
          <w:rFonts w:cs="Times New Roman"/>
          <w:szCs w:val="28"/>
        </w:rPr>
      </w:pPr>
    </w:p>
    <w:p w14:paraId="1066B2EA" w14:textId="2C2C79FF" w:rsidR="00447760" w:rsidRDefault="00447760" w:rsidP="00447760">
      <w:pPr>
        <w:pStyle w:val="ListParagraph"/>
        <w:rPr>
          <w:rFonts w:cs="Times New Roman"/>
          <w:szCs w:val="28"/>
        </w:rPr>
      </w:pPr>
      <w:r w:rsidRPr="00447760">
        <w:rPr>
          <w:rFonts w:cs="Times New Roman"/>
          <w:szCs w:val="28"/>
        </w:rPr>
        <w:t>Одновременно с выходом спецификации разработчики подготовили файлы с декларациями статических типов для некоторых популярных JavaScript-библиотек, среди которых jQuery.</w:t>
      </w:r>
    </w:p>
    <w:p w14:paraId="41510686" w14:textId="5C74292E" w:rsidR="00447760" w:rsidRDefault="00447760" w:rsidP="00447760">
      <w:pPr>
        <w:pStyle w:val="ListParagraph"/>
        <w:rPr>
          <w:rFonts w:cs="Times New Roman"/>
          <w:szCs w:val="28"/>
        </w:rPr>
      </w:pPr>
    </w:p>
    <w:p w14:paraId="764C7BDB" w14:textId="77777777" w:rsidR="0061212B" w:rsidRPr="0061212B" w:rsidRDefault="0061212B" w:rsidP="0061212B">
      <w:pPr>
        <w:pStyle w:val="ListParagraph"/>
        <w:rPr>
          <w:rFonts w:cs="Times New Roman"/>
          <w:szCs w:val="28"/>
        </w:rPr>
      </w:pPr>
      <w:r w:rsidRPr="0061212B">
        <w:rPr>
          <w:rFonts w:cs="Times New Roman"/>
          <w:szCs w:val="28"/>
        </w:rPr>
        <w:t>React (иногда React.js или ReactJS) — JavaScript-библиотека[5] с открытым исходным кодом для разработки пользовательских интерфейсов.</w:t>
      </w:r>
    </w:p>
    <w:p w14:paraId="6F388A59" w14:textId="77777777" w:rsidR="0061212B" w:rsidRPr="0061212B" w:rsidRDefault="0061212B" w:rsidP="0061212B">
      <w:pPr>
        <w:pStyle w:val="ListParagraph"/>
        <w:rPr>
          <w:rFonts w:cs="Times New Roman"/>
          <w:szCs w:val="28"/>
        </w:rPr>
      </w:pPr>
    </w:p>
    <w:p w14:paraId="67207A08" w14:textId="2D224C39" w:rsidR="0061212B" w:rsidRPr="0061212B" w:rsidRDefault="0061212B" w:rsidP="0061212B">
      <w:pPr>
        <w:pStyle w:val="ListParagraph"/>
        <w:rPr>
          <w:rFonts w:cs="Times New Roman"/>
          <w:szCs w:val="28"/>
        </w:rPr>
      </w:pPr>
      <w:r w:rsidRPr="0061212B">
        <w:rPr>
          <w:rFonts w:cs="Times New Roman"/>
          <w:szCs w:val="28"/>
        </w:rPr>
        <w:t>React разрабатывается и поддерживается Facebook, Instagram и сообществом отдельных разработчиков и корпораций</w:t>
      </w:r>
    </w:p>
    <w:p w14:paraId="63F66EEE" w14:textId="77777777" w:rsidR="0061212B" w:rsidRPr="0061212B" w:rsidRDefault="0061212B" w:rsidP="0061212B">
      <w:pPr>
        <w:pStyle w:val="ListParagraph"/>
        <w:rPr>
          <w:rFonts w:cs="Times New Roman"/>
          <w:szCs w:val="28"/>
        </w:rPr>
      </w:pPr>
    </w:p>
    <w:p w14:paraId="6F5CB621" w14:textId="1BD5B935" w:rsidR="00447760" w:rsidRDefault="0061212B" w:rsidP="0061212B">
      <w:pPr>
        <w:pStyle w:val="ListParagraph"/>
        <w:rPr>
          <w:rFonts w:cs="Times New Roman"/>
          <w:szCs w:val="28"/>
        </w:rPr>
      </w:pPr>
      <w:r w:rsidRPr="0061212B">
        <w:rPr>
          <w:rFonts w:cs="Times New Roman"/>
          <w:szCs w:val="28"/>
        </w:rPr>
        <w:t>React может использоваться для разработки одностраничных и мобильных приложений. Его цель — предоставить высокую скорость, простоту и масштабируемость. В качестве библиотеки для разработки пользовательских интерфейсов React часто используется с другими библиотеками, такими как MobX, Redux и GraphQL.</w:t>
      </w:r>
    </w:p>
    <w:p w14:paraId="712EE7F7" w14:textId="477C15CE" w:rsidR="00832721" w:rsidRDefault="00832721" w:rsidP="00832721">
      <w:pPr>
        <w:pStyle w:val="Heading1"/>
      </w:pPr>
      <w:r>
        <w:lastRenderedPageBreak/>
        <w:t>Нейроморфные системы.</w:t>
      </w:r>
    </w:p>
    <w:p w14:paraId="3F870F50" w14:textId="2816025D" w:rsidR="00832721" w:rsidRPr="00832721" w:rsidRDefault="00832721" w:rsidP="00832721">
      <w:pPr>
        <w:ind w:left="708" w:firstLine="6"/>
        <w:rPr>
          <w:rFonts w:cs="Times New Roman"/>
          <w:szCs w:val="28"/>
        </w:rPr>
      </w:pPr>
      <w:r w:rsidRPr="00832721">
        <w:rPr>
          <w:rFonts w:cs="Times New Roman"/>
          <w:szCs w:val="28"/>
        </w:rPr>
        <w:t>Это — процессор, работа которого основана на принципах действия человеческого мозга. Такие устройства моделируют работу нейронов и их отростков — аксонов и дендритов — отвечающих за передачу и восприятие данных. Связи между нейронами образуются за счет синапсов — специальных контактов, по которым транслируются электрические сигналы.</w:t>
      </w:r>
    </w:p>
    <w:p w14:paraId="3B633C1E" w14:textId="77777777" w:rsidR="00832721" w:rsidRPr="00832721" w:rsidRDefault="00832721" w:rsidP="00832721">
      <w:pPr>
        <w:rPr>
          <w:rFonts w:cs="Times New Roman"/>
          <w:szCs w:val="28"/>
        </w:rPr>
      </w:pPr>
    </w:p>
    <w:p w14:paraId="7E5D5CD2" w14:textId="6F657FCD" w:rsidR="00832721" w:rsidRDefault="00832721" w:rsidP="00832721">
      <w:pPr>
        <w:ind w:left="708"/>
        <w:rPr>
          <w:rFonts w:cs="Times New Roman"/>
          <w:szCs w:val="28"/>
        </w:rPr>
      </w:pPr>
      <w:r w:rsidRPr="00832721">
        <w:rPr>
          <w:rFonts w:cs="Times New Roman"/>
          <w:szCs w:val="28"/>
        </w:rPr>
        <w:t>Одна из задач нейроморфных устройств — ускорить обучение сверточных нейронных сетей для распознавания изображений. Системам искусственного интеллекта на базе этой технологии не нужно обращаться к массивному хранилищу с тренировочными данными по сети — вся информация постоянно содержится в искусственных нейронах. Такой подход дает возможность реализовывать алгоритмы машинного обучения локально. Поэтому ожидается, что нейроморфные чипы найдут применение в мобильных устройствах, IoT-гаджетах, а также дата-центрах.</w:t>
      </w:r>
    </w:p>
    <w:p w14:paraId="23E4C965" w14:textId="75DC0EB9" w:rsidR="00832721" w:rsidRPr="00832721" w:rsidRDefault="00832721" w:rsidP="00832721">
      <w:pPr>
        <w:pStyle w:val="Heading1"/>
        <w:rPr>
          <w:rFonts w:cs="Times New Roman"/>
          <w:sz w:val="28"/>
          <w:szCs w:val="28"/>
        </w:rPr>
      </w:pPr>
      <w:r w:rsidRPr="00832721">
        <w:rPr>
          <w:rFonts w:cs="Times New Roman"/>
        </w:rPr>
        <w:t>Мемристоры</w:t>
      </w:r>
      <w:r w:rsidRPr="00832721">
        <w:rPr>
          <w:rFonts w:cs="Times New Roman"/>
          <w:sz w:val="28"/>
          <w:szCs w:val="28"/>
        </w:rPr>
        <w:t>.</w:t>
      </w:r>
    </w:p>
    <w:p w14:paraId="162DC3F3" w14:textId="14235CC8" w:rsidR="00832721" w:rsidRDefault="00832721" w:rsidP="00832721">
      <w:pPr>
        <w:ind w:left="708"/>
        <w:rPr>
          <w:rFonts w:cs="Times New Roman"/>
          <w:szCs w:val="28"/>
        </w:rPr>
      </w:pPr>
      <w:r w:rsidRPr="00832721">
        <w:rPr>
          <w:rFonts w:cs="Times New Roman"/>
          <w:szCs w:val="28"/>
        </w:rPr>
        <w:t>Мемри́стор (от англ. memory — память, и англ. resistor — электрическое сопротивление) — пассивный элемент в микроэлектронике, способный изменять своё сопротивление в зависимости от протекавшего через него заряда (интеграла тока за время работы). Может быть описан как двухполюсник с нелинейной вольт-амперной характеристикой, обладающий гистерезисом.</w:t>
      </w:r>
      <w:r w:rsidR="00BF1695">
        <w:rPr>
          <w:rFonts w:cs="Times New Roman"/>
          <w:szCs w:val="28"/>
        </w:rPr>
        <w:br/>
      </w:r>
    </w:p>
    <w:p w14:paraId="2BAB1C2E" w14:textId="575F1C78" w:rsidR="00BF1695" w:rsidRDefault="00BF1695" w:rsidP="00BF1695">
      <w:pPr>
        <w:rPr>
          <w:rFonts w:cs="Times New Roman"/>
          <w:szCs w:val="28"/>
        </w:rPr>
      </w:pPr>
      <w:r w:rsidRPr="00BF1695">
        <w:rPr>
          <w:rFonts w:cs="Times New Roman"/>
          <w:szCs w:val="28"/>
        </w:rPr>
        <w:t>На текущий момент мы рассматриваем однослойную нейроморфную сеть состоящую из 1T1R мемристорного кроссбара и нейронов. Мемристоры по сути выступают в качестве синапсов.</w:t>
      </w:r>
      <w:r>
        <w:rPr>
          <w:rFonts w:cs="Times New Roman"/>
          <w:szCs w:val="28"/>
        </w:rPr>
        <w:t xml:space="preserve"> </w:t>
      </w:r>
      <w:r w:rsidRPr="00BF1695">
        <w:rPr>
          <w:rFonts w:cs="Times New Roman"/>
          <w:szCs w:val="28"/>
        </w:rPr>
        <w:t>Есть разные математические модели мемристоров, которые можно подстраивать под экспериментальные данные. Этой задачей занимается модуль фиттинга.</w:t>
      </w:r>
      <w:r>
        <w:rPr>
          <w:rFonts w:cs="Times New Roman"/>
          <w:szCs w:val="28"/>
        </w:rPr>
        <w:t xml:space="preserve"> </w:t>
      </w:r>
      <w:r w:rsidRPr="00BF1695">
        <w:rPr>
          <w:rFonts w:cs="Times New Roman"/>
          <w:szCs w:val="28"/>
        </w:rPr>
        <w:t>Задав модель мемристора, её параметры и параметры нейроморфной сети можно запустить процесс моделирования работы сети. Этим занимается модуль нейросетевого моделирования.</w:t>
      </w:r>
    </w:p>
    <w:p w14:paraId="4BFD7C6E" w14:textId="4A197510" w:rsidR="00BF1695" w:rsidRDefault="00BF1695" w:rsidP="00BF1695">
      <w:pPr>
        <w:pStyle w:val="Heading1"/>
      </w:pPr>
      <w:r>
        <w:t>Описание микросервиса.</w:t>
      </w:r>
    </w:p>
    <w:p w14:paraId="4DACCC44" w14:textId="6E231CF8" w:rsidR="00BF1695" w:rsidRDefault="00BF1695" w:rsidP="00BF1695">
      <w:r>
        <w:t>Структура:</w:t>
      </w:r>
    </w:p>
    <w:p w14:paraId="554550BB" w14:textId="4DD5AF3B" w:rsidR="00BF1695" w:rsidRDefault="00BF1695" w:rsidP="00596EEE">
      <w:pPr>
        <w:pStyle w:val="ListParagraph"/>
        <w:numPr>
          <w:ilvl w:val="0"/>
          <w:numId w:val="5"/>
        </w:numPr>
      </w:pPr>
      <w:r>
        <w:t xml:space="preserve">Контракты для десериализации объектов существующего </w:t>
      </w:r>
      <w:r>
        <w:rPr>
          <w:lang w:val="en-US"/>
        </w:rPr>
        <w:t>API</w:t>
      </w:r>
      <w:r w:rsidRPr="00BF1695">
        <w:t>.</w:t>
      </w:r>
    </w:p>
    <w:p w14:paraId="2DFAB6DC" w14:textId="37BE9D66" w:rsidR="00BF1695" w:rsidRDefault="00BF1695" w:rsidP="00BF1695">
      <w:pPr>
        <w:pStyle w:val="ListParagraph"/>
        <w:numPr>
          <w:ilvl w:val="0"/>
          <w:numId w:val="6"/>
        </w:numPr>
      </w:pPr>
      <w:r>
        <w:t xml:space="preserve">Юнит тесты на десериалищации из </w:t>
      </w:r>
      <w:r>
        <w:rPr>
          <w:lang w:val="en-US"/>
        </w:rPr>
        <w:t>json</w:t>
      </w:r>
      <w:r w:rsidRPr="00BF1695">
        <w:t>’</w:t>
      </w:r>
      <w:r>
        <w:t>ов, приложенных в примере</w:t>
      </w:r>
    </w:p>
    <w:p w14:paraId="26A916FE" w14:textId="15813CC6" w:rsidR="00BF1695" w:rsidRDefault="00596EEE" w:rsidP="00BF1695">
      <w:pPr>
        <w:pStyle w:val="ListParagraph"/>
        <w:numPr>
          <w:ilvl w:val="0"/>
          <w:numId w:val="6"/>
        </w:numPr>
      </w:pPr>
      <w:r>
        <w:lastRenderedPageBreak/>
        <w:t xml:space="preserve">Концептуально разделить </w:t>
      </w:r>
      <w:r>
        <w:rPr>
          <w:lang w:val="en-US"/>
        </w:rPr>
        <w:t>read</w:t>
      </w:r>
      <w:r w:rsidRPr="00596EEE">
        <w:t>/</w:t>
      </w:r>
      <w:r>
        <w:rPr>
          <w:lang w:val="en-US"/>
        </w:rPr>
        <w:t>write</w:t>
      </w:r>
      <w:r>
        <w:t xml:space="preserve"> сущности, либо подумать над тем, как логически разделить эти два типа доступов, либо может быть можно один контракт использовать.</w:t>
      </w:r>
    </w:p>
    <w:p w14:paraId="1A05317A" w14:textId="19B05330" w:rsidR="00596EEE" w:rsidRDefault="00596EEE" w:rsidP="00BF1695">
      <w:pPr>
        <w:pStyle w:val="ListParagraph"/>
        <w:numPr>
          <w:ilvl w:val="0"/>
          <w:numId w:val="6"/>
        </w:numPr>
      </w:pPr>
      <w:r>
        <w:t>Формат проекта – библиотека классов</w:t>
      </w:r>
    </w:p>
    <w:p w14:paraId="1C74095E" w14:textId="77777777" w:rsidR="00596EEE" w:rsidRDefault="00596EEE" w:rsidP="00596EEE">
      <w:pPr>
        <w:pStyle w:val="ListParagraph"/>
        <w:ind w:left="1440"/>
      </w:pPr>
    </w:p>
    <w:p w14:paraId="22C85C71" w14:textId="74C99491" w:rsidR="00196AB7" w:rsidRDefault="00BF1695" w:rsidP="00196AB7">
      <w:pPr>
        <w:pStyle w:val="ListParagraph"/>
        <w:numPr>
          <w:ilvl w:val="0"/>
          <w:numId w:val="5"/>
        </w:numPr>
      </w:pPr>
      <w:r>
        <w:t xml:space="preserve">Клиент, </w:t>
      </w:r>
      <w:r w:rsidR="00596EEE">
        <w:t xml:space="preserve">взаимодействующий непосредственно с </w:t>
      </w:r>
      <w:r w:rsidR="00596EEE">
        <w:rPr>
          <w:lang w:val="en-US"/>
        </w:rPr>
        <w:t>API</w:t>
      </w:r>
      <w:r w:rsidR="00596EEE" w:rsidRPr="00596EEE">
        <w:t>:</w:t>
      </w:r>
    </w:p>
    <w:p w14:paraId="100DE2C3" w14:textId="5ECDB604" w:rsidR="00196AB7" w:rsidRDefault="00196AB7" w:rsidP="00596EEE">
      <w:pPr>
        <w:pStyle w:val="ListParagraph"/>
        <w:numPr>
          <w:ilvl w:val="0"/>
          <w:numId w:val="7"/>
        </w:numPr>
        <w:rPr>
          <w:ins w:id="2" w:author="Василий Щербаков" w:date="2020-08-29T18:29:00Z"/>
        </w:rPr>
      </w:pPr>
      <w:ins w:id="3" w:author="Василий Щербаков" w:date="2020-08-29T18:29:00Z">
        <w:r>
          <w:t xml:space="preserve">Клиент не знает НИЧЕГО о </w:t>
        </w:r>
      </w:ins>
      <w:ins w:id="4" w:author="Василий Щербаков" w:date="2020-08-29T18:30:00Z">
        <w:r>
          <w:t>том, что происходит уровнем выше, только получение</w:t>
        </w:r>
        <w:r w:rsidRPr="00196AB7">
          <w:rPr>
            <w:rPrChange w:id="5" w:author="Василий Щербаков" w:date="2020-08-29T18:30:00Z">
              <w:rPr>
                <w:lang w:val="en-US"/>
              </w:rPr>
            </w:rPrChange>
          </w:rPr>
          <w:t>/</w:t>
        </w:r>
        <w:r>
          <w:t>отправка данных в формате контрактов</w:t>
        </w:r>
      </w:ins>
    </w:p>
    <w:p w14:paraId="35941234" w14:textId="6B7E13E2" w:rsidR="00596EEE" w:rsidRDefault="00596EEE" w:rsidP="00596EEE">
      <w:pPr>
        <w:pStyle w:val="ListParagraph"/>
        <w:numPr>
          <w:ilvl w:val="0"/>
          <w:numId w:val="7"/>
        </w:numPr>
      </w:pPr>
      <w:r>
        <w:t xml:space="preserve">Проконсультироваться про взаимодействие между контрактами </w:t>
      </w:r>
      <w:r>
        <w:rPr>
          <w:lang w:val="en-US"/>
        </w:rPr>
        <w:t>API</w:t>
      </w:r>
      <w:r w:rsidRPr="00596EEE">
        <w:t xml:space="preserve"> </w:t>
      </w:r>
      <w:r>
        <w:t>и вн</w:t>
      </w:r>
      <w:r w:rsidR="002F0D64">
        <w:t>у</w:t>
      </w:r>
      <w:r>
        <w:t>тренним форматом данных</w:t>
      </w:r>
      <w:ins w:id="6" w:author="Василий Щербаков" w:date="2020-08-29T18:30:00Z">
        <w:r w:rsidR="00196AB7">
          <w:t xml:space="preserve"> (мэппинг будет на уровне серви</w:t>
        </w:r>
      </w:ins>
      <w:ins w:id="7" w:author="Василий Щербаков" w:date="2020-08-29T18:31:00Z">
        <w:r w:rsidR="00196AB7">
          <w:t>са)</w:t>
        </w:r>
      </w:ins>
    </w:p>
    <w:p w14:paraId="605494C6" w14:textId="141FF5A7" w:rsidR="00596EEE" w:rsidRDefault="00596EEE" w:rsidP="00596EEE">
      <w:pPr>
        <w:pStyle w:val="ListParagraph"/>
        <w:numPr>
          <w:ilvl w:val="0"/>
          <w:numId w:val="7"/>
        </w:numPr>
      </w:pPr>
      <w:r>
        <w:t xml:space="preserve">Нужно ли хранить данные из </w:t>
      </w:r>
      <w:r>
        <w:rPr>
          <w:lang w:val="en-US"/>
        </w:rPr>
        <w:t>API</w:t>
      </w:r>
      <w:r w:rsidRPr="00596EEE">
        <w:t xml:space="preserve"> </w:t>
      </w:r>
      <w:r>
        <w:t>в бд?(скорее всего нет)</w:t>
      </w:r>
    </w:p>
    <w:p w14:paraId="291FCB7B" w14:textId="11D12E30" w:rsidR="002F0D64" w:rsidRDefault="002F0D64" w:rsidP="00596EEE">
      <w:pPr>
        <w:pStyle w:val="ListParagraph"/>
        <w:numPr>
          <w:ilvl w:val="0"/>
          <w:numId w:val="7"/>
        </w:numPr>
      </w:pPr>
      <w:r>
        <w:t xml:space="preserve">Вытекает из предыдущего: кажется, что нужно настроить мэппинг между контрактами </w:t>
      </w:r>
      <w:r>
        <w:rPr>
          <w:lang w:val="en-US"/>
        </w:rPr>
        <w:t>API</w:t>
      </w:r>
      <w:r w:rsidRPr="002F0D64">
        <w:t xml:space="preserve"> </w:t>
      </w:r>
      <w:r>
        <w:t>и внутренним форматом данных.</w:t>
      </w:r>
      <w:ins w:id="8" w:author="Василий Щербаков" w:date="2020-08-29T18:28:00Z">
        <w:r w:rsidR="00196AB7">
          <w:t>(</w:t>
        </w:r>
      </w:ins>
      <w:ins w:id="9" w:author="Василий Щербаков" w:date="2020-08-29T18:29:00Z">
        <w:r w:rsidR="00196AB7">
          <w:t xml:space="preserve">Актуальный вопрос, но для </w:t>
        </w:r>
        <w:r w:rsidR="00196AB7">
          <w:rPr>
            <w:lang w:val="en-US"/>
          </w:rPr>
          <w:t>backend</w:t>
        </w:r>
        <w:r w:rsidR="00196AB7" w:rsidRPr="00196AB7">
          <w:rPr>
            <w:rPrChange w:id="10" w:author="Василий Щербаков" w:date="2020-08-29T18:29:00Z">
              <w:rPr>
                <w:lang w:val="en-US"/>
              </w:rPr>
            </w:rPrChange>
          </w:rPr>
          <w:t xml:space="preserve"> </w:t>
        </w:r>
        <w:r w:rsidR="00196AB7">
          <w:t>в целом, клиента это не касается)</w:t>
        </w:r>
      </w:ins>
    </w:p>
    <w:p w14:paraId="76AD8847" w14:textId="53961B26" w:rsidR="00196AB7" w:rsidRDefault="00596EEE" w:rsidP="00196AB7">
      <w:pPr>
        <w:pStyle w:val="ListParagraph"/>
        <w:numPr>
          <w:ilvl w:val="0"/>
          <w:numId w:val="7"/>
        </w:numPr>
        <w:rPr>
          <w:ins w:id="11" w:author="Василий Щербаков" w:date="2020-08-29T18:34:00Z"/>
        </w:rPr>
      </w:pPr>
      <w:r>
        <w:t xml:space="preserve">Клиент </w:t>
      </w:r>
      <w:r>
        <w:rPr>
          <w:lang w:val="en-US"/>
        </w:rPr>
        <w:t>API</w:t>
      </w:r>
      <w:r w:rsidRPr="00596EEE">
        <w:t xml:space="preserve"> </w:t>
      </w:r>
      <w:r>
        <w:t>и сервер приложения делить на проекты или нет?</w:t>
      </w:r>
    </w:p>
    <w:p w14:paraId="409C72B2" w14:textId="64687B50" w:rsidR="00196AB7" w:rsidRDefault="00196AB7" w:rsidP="00196AB7">
      <w:pPr>
        <w:pStyle w:val="ListParagraph"/>
        <w:numPr>
          <w:ilvl w:val="0"/>
          <w:numId w:val="7"/>
        </w:numPr>
        <w:rPr>
          <w:ins w:id="12" w:author="Василий Щербаков" w:date="2020-08-29T18:27:00Z"/>
        </w:rPr>
      </w:pPr>
      <w:ins w:id="13" w:author="Василий Щербаков" w:date="2020-08-29T18:34:00Z">
        <w:r>
          <w:t>Подключение логг</w:t>
        </w:r>
      </w:ins>
      <w:ins w:id="14" w:author="Василий Щербаков" w:date="2020-08-29T18:35:00Z">
        <w:r>
          <w:t>ера</w:t>
        </w:r>
      </w:ins>
    </w:p>
    <w:p w14:paraId="72A7907F" w14:textId="7F101BB9" w:rsidR="00196AB7" w:rsidRDefault="00196AB7" w:rsidP="00596EEE">
      <w:pPr>
        <w:pStyle w:val="ListParagraph"/>
        <w:numPr>
          <w:ilvl w:val="0"/>
          <w:numId w:val="7"/>
        </w:numPr>
        <w:rPr>
          <w:ins w:id="15" w:author="Василий Щербаков" w:date="2020-08-29T18:27:00Z"/>
        </w:rPr>
      </w:pPr>
      <w:ins w:id="16" w:author="Василий Щербаков" w:date="2020-08-29T18:27:00Z">
        <w:r>
          <w:t>Юнит тесты</w:t>
        </w:r>
      </w:ins>
    </w:p>
    <w:p w14:paraId="5A5DA44D" w14:textId="12A6A391" w:rsidR="00196AB7" w:rsidRDefault="00196AB7" w:rsidP="00196AB7">
      <w:pPr>
        <w:pStyle w:val="ListParagraph"/>
        <w:numPr>
          <w:ilvl w:val="0"/>
          <w:numId w:val="7"/>
        </w:numPr>
        <w:rPr>
          <w:ins w:id="17" w:author="Василий Щербаков" w:date="2020-08-29T18:31:00Z"/>
        </w:rPr>
      </w:pPr>
      <w:ins w:id="18" w:author="Василий Щербаков" w:date="2020-08-29T18:27:00Z">
        <w:r>
          <w:t>Интеграционные тесты</w:t>
        </w:r>
      </w:ins>
    </w:p>
    <w:p w14:paraId="1DDDA48E" w14:textId="3DD327E4" w:rsidR="00196AB7" w:rsidRDefault="00196AB7" w:rsidP="00196AB7">
      <w:pPr>
        <w:pStyle w:val="ListParagraph"/>
        <w:numPr>
          <w:ilvl w:val="0"/>
          <w:numId w:val="5"/>
        </w:numPr>
        <w:rPr>
          <w:ins w:id="19" w:author="Василий Щербаков" w:date="2020-08-29T18:32:00Z"/>
        </w:rPr>
      </w:pPr>
      <w:ins w:id="20" w:author="Василий Щербаков" w:date="2020-08-29T18:32:00Z">
        <w:r>
          <w:t>Изолированная работа с бд:</w:t>
        </w:r>
      </w:ins>
    </w:p>
    <w:p w14:paraId="68AE1B22" w14:textId="174FA659" w:rsidR="00196AB7" w:rsidRDefault="00196AB7" w:rsidP="00196AB7">
      <w:pPr>
        <w:pStyle w:val="ListParagraph"/>
        <w:numPr>
          <w:ilvl w:val="0"/>
          <w:numId w:val="10"/>
        </w:numPr>
        <w:rPr>
          <w:ins w:id="21" w:author="Василий Щербаков" w:date="2020-08-29T18:35:00Z"/>
        </w:rPr>
      </w:pPr>
      <w:ins w:id="22" w:author="Василий Щербаков" w:date="2020-08-29T18:33:00Z">
        <w:r>
          <w:t xml:space="preserve">Чисто </w:t>
        </w:r>
        <w:r>
          <w:rPr>
            <w:lang w:val="en-US"/>
          </w:rPr>
          <w:t>CRUD</w:t>
        </w:r>
        <w:r w:rsidRPr="00196AB7">
          <w:rPr>
            <w:rPrChange w:id="23" w:author="Василий Щербаков" w:date="2020-08-29T18:33:00Z">
              <w:rPr>
                <w:lang w:val="en-US"/>
              </w:rPr>
            </w:rPrChange>
          </w:rPr>
          <w:t xml:space="preserve"> </w:t>
        </w:r>
        <w:r>
          <w:t xml:space="preserve">с </w:t>
        </w:r>
        <w:proofErr w:type="spellStart"/>
        <w:r>
          <w:rPr>
            <w:lang w:val="en-US"/>
          </w:rPr>
          <w:t>DataObject</w:t>
        </w:r>
        <w:proofErr w:type="spellEnd"/>
        <w:r w:rsidRPr="00196AB7">
          <w:rPr>
            <w:rPrChange w:id="24" w:author="Василий Щербаков" w:date="2020-08-29T18:33:00Z">
              <w:rPr>
                <w:lang w:val="en-US"/>
              </w:rPr>
            </w:rPrChange>
          </w:rPr>
          <w:t xml:space="preserve"> </w:t>
        </w:r>
        <w:r>
          <w:t>и ничего лишнего</w:t>
        </w:r>
      </w:ins>
    </w:p>
    <w:p w14:paraId="65AD6897" w14:textId="2BB3CD0F" w:rsidR="00196AB7" w:rsidRDefault="00196AB7" w:rsidP="00196AB7">
      <w:pPr>
        <w:pStyle w:val="ListParagraph"/>
        <w:numPr>
          <w:ilvl w:val="0"/>
          <w:numId w:val="10"/>
        </w:numPr>
        <w:rPr>
          <w:ins w:id="25" w:author="Василий Щербаков" w:date="2020-08-29T18:33:00Z"/>
        </w:rPr>
      </w:pPr>
      <w:ins w:id="26" w:author="Василий Щербаков" w:date="2020-08-29T18:35:00Z">
        <w:r>
          <w:t>Логгирование</w:t>
        </w:r>
      </w:ins>
    </w:p>
    <w:p w14:paraId="3284FA8E" w14:textId="1245456E" w:rsidR="00196AB7" w:rsidRDefault="00196AB7" w:rsidP="00196AB7">
      <w:pPr>
        <w:pStyle w:val="ListParagraph"/>
        <w:numPr>
          <w:ilvl w:val="0"/>
          <w:numId w:val="5"/>
        </w:numPr>
        <w:rPr>
          <w:ins w:id="27" w:author="Василий Щербаков" w:date="2020-08-29T18:36:00Z"/>
        </w:rPr>
      </w:pPr>
      <w:ins w:id="28" w:author="Василий Щербаков" w:date="2020-08-29T18:33:00Z">
        <w:r>
          <w:t>Сервис, где заключена основная бизнес логика</w:t>
        </w:r>
      </w:ins>
      <w:ins w:id="29" w:author="Василий Щербаков" w:date="2020-08-29T18:35:00Z">
        <w:r>
          <w:t>:</w:t>
        </w:r>
      </w:ins>
    </w:p>
    <w:p w14:paraId="06855426" w14:textId="10D99F78" w:rsidR="00196AB7" w:rsidRPr="003B37A1" w:rsidRDefault="00196AB7" w:rsidP="00196AB7">
      <w:pPr>
        <w:pStyle w:val="ListParagraph"/>
        <w:numPr>
          <w:ilvl w:val="0"/>
          <w:numId w:val="11"/>
        </w:numPr>
        <w:rPr>
          <w:ins w:id="30" w:author="Василий Щербаков" w:date="2020-08-29T18:38:00Z"/>
          <w:rPrChange w:id="31" w:author="Василий Щербаков" w:date="2020-08-29T18:38:00Z">
            <w:rPr>
              <w:ins w:id="32" w:author="Василий Щербаков" w:date="2020-08-29T18:38:00Z"/>
              <w:lang w:val="en-US"/>
            </w:rPr>
          </w:rPrChange>
        </w:rPr>
      </w:pPr>
      <w:ins w:id="33" w:author="Василий Щербаков" w:date="2020-08-29T18:36:00Z">
        <w:r>
          <w:t xml:space="preserve">Попробовать использовать </w:t>
        </w:r>
        <w:r>
          <w:rPr>
            <w:lang w:val="en-US"/>
          </w:rPr>
          <w:t>DDD</w:t>
        </w:r>
      </w:ins>
    </w:p>
    <w:p w14:paraId="07C77632" w14:textId="1315A9B4" w:rsidR="003B37A1" w:rsidRDefault="003B37A1">
      <w:pPr>
        <w:pStyle w:val="ListParagraph"/>
        <w:numPr>
          <w:ilvl w:val="0"/>
          <w:numId w:val="11"/>
        </w:numPr>
        <w:rPr>
          <w:ins w:id="34" w:author="Василий Щербаков" w:date="2020-08-29T18:33:00Z"/>
        </w:rPr>
        <w:pPrChange w:id="35" w:author="Василий Щербаков" w:date="2020-08-29T18:36:00Z">
          <w:pPr>
            <w:pStyle w:val="ListParagraph"/>
            <w:numPr>
              <w:numId w:val="5"/>
            </w:numPr>
            <w:ind w:hanging="360"/>
          </w:pPr>
        </w:pPrChange>
      </w:pPr>
      <w:ins w:id="36" w:author="Василий Щербаков" w:date="2020-08-29T18:38:00Z">
        <w:r>
          <w:t xml:space="preserve">Мэппинг </w:t>
        </w:r>
        <w:proofErr w:type="spellStart"/>
        <w:r>
          <w:rPr>
            <w:lang w:val="en-US"/>
          </w:rPr>
          <w:t>DataObject</w:t>
        </w:r>
        <w:proofErr w:type="spellEnd"/>
        <w:r>
          <w:rPr>
            <w:lang w:val="en-US"/>
          </w:rPr>
          <w:t xml:space="preserve"> </w:t>
        </w:r>
        <w:r>
          <w:t xml:space="preserve">и </w:t>
        </w:r>
      </w:ins>
      <w:proofErr w:type="spellStart"/>
      <w:ins w:id="37" w:author="Василий Щербаков" w:date="2020-08-29T18:39:00Z">
        <w:r>
          <w:rPr>
            <w:lang w:val="en-US"/>
          </w:rPr>
          <w:t>Api</w:t>
        </w:r>
      </w:ins>
      <w:ins w:id="38" w:author="Василий Щербаков" w:date="2020-08-29T18:38:00Z">
        <w:r>
          <w:rPr>
            <w:lang w:val="en-US"/>
          </w:rPr>
          <w:t>Contracts</w:t>
        </w:r>
      </w:ins>
      <w:proofErr w:type="spellEnd"/>
    </w:p>
    <w:p w14:paraId="617307DD" w14:textId="715B2D8C" w:rsidR="00196AB7" w:rsidRPr="00196AB7" w:rsidRDefault="00196AB7" w:rsidP="00196AB7">
      <w:pPr>
        <w:pStyle w:val="ListParagraph"/>
        <w:numPr>
          <w:ilvl w:val="0"/>
          <w:numId w:val="5"/>
        </w:numPr>
        <w:rPr>
          <w:ins w:id="39" w:author="Василий Щербаков" w:date="2020-08-29T18:34:00Z"/>
          <w:rPrChange w:id="40" w:author="Василий Щербаков" w:date="2020-08-29T18:34:00Z">
            <w:rPr>
              <w:ins w:id="41" w:author="Василий Щербаков" w:date="2020-08-29T18:34:00Z"/>
              <w:lang w:val="en-US"/>
            </w:rPr>
          </w:rPrChange>
        </w:rPr>
      </w:pPr>
      <w:ins w:id="42" w:author="Василий Щербаков" w:date="2020-08-29T18:33:00Z">
        <w:r>
          <w:t xml:space="preserve">Сам </w:t>
        </w:r>
        <w:r>
          <w:rPr>
            <w:lang w:val="en-US"/>
          </w:rPr>
          <w:t>API:</w:t>
        </w:r>
      </w:ins>
    </w:p>
    <w:p w14:paraId="51EF587B" w14:textId="15DBCEEF" w:rsidR="00196AB7" w:rsidRPr="00196AB7" w:rsidRDefault="00196AB7" w:rsidP="00196AB7">
      <w:pPr>
        <w:pStyle w:val="ListParagraph"/>
        <w:numPr>
          <w:ilvl w:val="0"/>
          <w:numId w:val="10"/>
        </w:numPr>
        <w:rPr>
          <w:ins w:id="43" w:author="Василий Щербаков" w:date="2020-08-29T18:34:00Z"/>
          <w:rPrChange w:id="44" w:author="Василий Щербаков" w:date="2020-08-29T18:34:00Z">
            <w:rPr>
              <w:ins w:id="45" w:author="Василий Щербаков" w:date="2020-08-29T18:34:00Z"/>
              <w:lang w:val="en-US"/>
            </w:rPr>
          </w:rPrChange>
        </w:rPr>
      </w:pPr>
      <w:ins w:id="46" w:author="Василий Щербаков" w:date="2020-08-29T18:34:00Z">
        <w:r>
          <w:t xml:space="preserve">Подключение сервиса через </w:t>
        </w:r>
        <w:r>
          <w:rPr>
            <w:lang w:val="en-US"/>
          </w:rPr>
          <w:t>DI</w:t>
        </w:r>
      </w:ins>
    </w:p>
    <w:p w14:paraId="2C9E6504" w14:textId="3918B21E" w:rsidR="00196AB7" w:rsidRPr="00196AB7" w:rsidRDefault="00196AB7" w:rsidP="00196AB7">
      <w:pPr>
        <w:pStyle w:val="ListParagraph"/>
        <w:numPr>
          <w:ilvl w:val="0"/>
          <w:numId w:val="10"/>
        </w:numPr>
        <w:rPr>
          <w:ins w:id="47" w:author="Василий Щербаков" w:date="2020-08-29T18:37:00Z"/>
          <w:rPrChange w:id="48" w:author="Василий Щербаков" w:date="2020-08-29T18:37:00Z">
            <w:rPr>
              <w:ins w:id="49" w:author="Василий Щербаков" w:date="2020-08-29T18:37:00Z"/>
              <w:lang w:val="en-US"/>
            </w:rPr>
          </w:rPrChange>
        </w:rPr>
      </w:pPr>
      <w:ins w:id="50" w:author="Василий Щербаков" w:date="2020-08-29T18:37:00Z">
        <w:r>
          <w:rPr>
            <w:lang w:val="en-US"/>
          </w:rPr>
          <w:t>Swagger</w:t>
        </w:r>
      </w:ins>
    </w:p>
    <w:p w14:paraId="03760537" w14:textId="17C5CB38" w:rsidR="00196AB7" w:rsidRPr="003B37A1" w:rsidRDefault="003B37A1" w:rsidP="00196AB7">
      <w:pPr>
        <w:pStyle w:val="ListParagraph"/>
        <w:numPr>
          <w:ilvl w:val="0"/>
          <w:numId w:val="10"/>
        </w:numPr>
        <w:rPr>
          <w:ins w:id="51" w:author="Василий Щербаков" w:date="2020-08-29T18:37:00Z"/>
          <w:rPrChange w:id="52" w:author="Василий Щербаков" w:date="2020-08-29T18:37:00Z">
            <w:rPr>
              <w:ins w:id="53" w:author="Василий Щербаков" w:date="2020-08-29T18:37:00Z"/>
              <w:lang w:val="en-US"/>
            </w:rPr>
          </w:rPrChange>
        </w:rPr>
      </w:pPr>
      <w:proofErr w:type="spellStart"/>
      <w:ins w:id="54" w:author="Василий Щербаков" w:date="2020-08-29T18:37:00Z">
        <w:r>
          <w:rPr>
            <w:lang w:val="en-US"/>
          </w:rPr>
          <w:t>HealthChecks</w:t>
        </w:r>
        <w:proofErr w:type="spellEnd"/>
      </w:ins>
    </w:p>
    <w:p w14:paraId="1C129B39" w14:textId="03240737" w:rsidR="003B37A1" w:rsidRDefault="003B37A1">
      <w:pPr>
        <w:pStyle w:val="ListParagraph"/>
        <w:numPr>
          <w:ilvl w:val="0"/>
          <w:numId w:val="10"/>
        </w:numPr>
        <w:pPrChange w:id="55" w:author="Василий Щербаков" w:date="2020-08-29T18:40:00Z">
          <w:pPr>
            <w:pStyle w:val="ListParagraph"/>
            <w:numPr>
              <w:numId w:val="7"/>
            </w:numPr>
            <w:ind w:left="1440" w:hanging="360"/>
          </w:pPr>
        </w:pPrChange>
      </w:pPr>
      <w:ins w:id="56" w:author="Василий Щербаков" w:date="2020-08-29T18:37:00Z">
        <w:r>
          <w:t>Четкое документирование, возвраща</w:t>
        </w:r>
      </w:ins>
      <w:ins w:id="57" w:author="Василий Щербаков" w:date="2020-08-29T18:38:00Z">
        <w:r>
          <w:t>емый код в соответствии описанием кодов</w:t>
        </w:r>
      </w:ins>
    </w:p>
    <w:p w14:paraId="21F9974B" w14:textId="4426842B" w:rsidR="00596EEE" w:rsidRDefault="002F0D64" w:rsidP="002F0D64">
      <w:pPr>
        <w:ind w:left="708"/>
      </w:pPr>
      <w:r>
        <w:t>Слои данных в целом в проекте (от самого сырого до пользовательского)</w:t>
      </w:r>
      <w:r w:rsidRPr="002F0D64">
        <w:t>:</w:t>
      </w:r>
    </w:p>
    <w:p w14:paraId="14A949A7" w14:textId="3AE63E4E" w:rsidR="002F0D64" w:rsidRDefault="002F0D64" w:rsidP="002F0D64">
      <w:pPr>
        <w:pStyle w:val="ListParagraph"/>
        <w:numPr>
          <w:ilvl w:val="0"/>
          <w:numId w:val="8"/>
        </w:numPr>
        <w:rPr>
          <w:lang w:val="en-US"/>
        </w:rPr>
      </w:pPr>
      <w:r>
        <w:t xml:space="preserve">Контракты </w:t>
      </w:r>
      <w:r>
        <w:rPr>
          <w:lang w:val="en-US"/>
        </w:rPr>
        <w:t>API</w:t>
      </w:r>
    </w:p>
    <w:p w14:paraId="2DF11499" w14:textId="1663C338" w:rsidR="002F0D64" w:rsidRPr="002F0D64" w:rsidRDefault="002F0D64" w:rsidP="002F0D64">
      <w:pPr>
        <w:pStyle w:val="ListParagraph"/>
        <w:numPr>
          <w:ilvl w:val="0"/>
          <w:numId w:val="8"/>
        </w:numPr>
        <w:rPr>
          <w:lang w:val="en-US"/>
        </w:rPr>
      </w:pPr>
      <w:r>
        <w:t>Внутренняя модель данных сервиса</w:t>
      </w:r>
    </w:p>
    <w:p w14:paraId="0C44F03F" w14:textId="56529956" w:rsidR="002F0D64" w:rsidRPr="002F0D64" w:rsidRDefault="002F0D64" w:rsidP="002F0D64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DataObjects</w:t>
      </w:r>
      <w:proofErr w:type="spellEnd"/>
      <w:r>
        <w:rPr>
          <w:lang w:val="en-US"/>
        </w:rPr>
        <w:t xml:space="preserve"> – </w:t>
      </w:r>
      <w:r>
        <w:t>модели доступа к бд</w:t>
      </w:r>
    </w:p>
    <w:p w14:paraId="39D16C28" w14:textId="1577A524" w:rsidR="002F0D64" w:rsidRDefault="002F0D64" w:rsidP="002F0D64">
      <w:pPr>
        <w:pStyle w:val="ListParagraph"/>
        <w:numPr>
          <w:ilvl w:val="0"/>
          <w:numId w:val="8"/>
        </w:numPr>
      </w:pPr>
      <w:r>
        <w:t xml:space="preserve">Контракты для </w:t>
      </w:r>
      <w:r>
        <w:rPr>
          <w:lang w:val="en-US"/>
        </w:rPr>
        <w:t>UI</w:t>
      </w:r>
      <w:r>
        <w:t xml:space="preserve"> </w:t>
      </w:r>
      <w:r w:rsidRPr="002F0D64">
        <w:t>(</w:t>
      </w:r>
      <w:r>
        <w:t>учитывая простоту моделей, возможно, избыточно)</w:t>
      </w:r>
    </w:p>
    <w:p w14:paraId="2A0705A9" w14:textId="54BCF0A3" w:rsidR="002F0D64" w:rsidRDefault="002F0D64" w:rsidP="002F0D64">
      <w:pPr>
        <w:pStyle w:val="ListParagraph"/>
        <w:numPr>
          <w:ilvl w:val="0"/>
          <w:numId w:val="8"/>
        </w:numPr>
      </w:pPr>
      <w:r>
        <w:lastRenderedPageBreak/>
        <w:t xml:space="preserve">Контракты и модели данных </w:t>
      </w:r>
      <w:r>
        <w:rPr>
          <w:lang w:val="en-US"/>
        </w:rPr>
        <w:t>UI</w:t>
      </w:r>
      <w:r>
        <w:t xml:space="preserve"> </w:t>
      </w:r>
      <w:r w:rsidRPr="002F0D64">
        <w:t>(</w:t>
      </w:r>
      <w:r>
        <w:t>учитывая простоту моделей</w:t>
      </w:r>
      <w:r w:rsidRPr="002F0D64">
        <w:t xml:space="preserve">, </w:t>
      </w:r>
      <w:r>
        <w:t>можно схлопнуть до одного уровня)</w:t>
      </w:r>
    </w:p>
    <w:p w14:paraId="6F688AD5" w14:textId="36E6CC74" w:rsidR="002F0D64" w:rsidRDefault="002F0D64" w:rsidP="002F0D64">
      <w:pPr>
        <w:ind w:left="720"/>
      </w:pPr>
      <w:r>
        <w:t>Ответственности:</w:t>
      </w:r>
    </w:p>
    <w:p w14:paraId="4F3E49E4" w14:textId="107E60EA" w:rsidR="002F0D64" w:rsidRPr="002F0D64" w:rsidRDefault="002F0D64" w:rsidP="002F0D64">
      <w:pPr>
        <w:pStyle w:val="ListParagraph"/>
        <w:numPr>
          <w:ilvl w:val="0"/>
          <w:numId w:val="9"/>
        </w:numPr>
      </w:pPr>
      <w:r>
        <w:t xml:space="preserve">Клиент для работы с </w:t>
      </w:r>
      <w:r>
        <w:rPr>
          <w:lang w:val="en-US"/>
        </w:rPr>
        <w:t>API</w:t>
      </w:r>
    </w:p>
    <w:p w14:paraId="5B58B664" w14:textId="7E295A34" w:rsidR="002F0D64" w:rsidRDefault="002F0D64" w:rsidP="002F0D64">
      <w:pPr>
        <w:pStyle w:val="ListParagraph"/>
        <w:numPr>
          <w:ilvl w:val="0"/>
          <w:numId w:val="9"/>
        </w:numPr>
      </w:pPr>
      <w:r>
        <w:rPr>
          <w:lang w:val="en-US"/>
        </w:rPr>
        <w:t>Repository</w:t>
      </w:r>
      <w:r w:rsidRPr="002F0D64">
        <w:t xml:space="preserve"> </w:t>
      </w:r>
      <w:r>
        <w:t>для изолирован</w:t>
      </w:r>
      <w:del w:id="58" w:author="Василий Щербаков" w:date="2020-08-29T18:32:00Z">
        <w:r w:rsidDel="00196AB7">
          <w:delText>н</w:delText>
        </w:r>
      </w:del>
      <w:r>
        <w:t>ия работы с бд</w:t>
      </w:r>
    </w:p>
    <w:p w14:paraId="13767767" w14:textId="30A15614" w:rsidR="002F0D64" w:rsidRPr="002F0D64" w:rsidRDefault="002F0D64" w:rsidP="002F0D64">
      <w:pPr>
        <w:pStyle w:val="ListParagraph"/>
        <w:numPr>
          <w:ilvl w:val="0"/>
          <w:numId w:val="9"/>
        </w:numPr>
        <w:rPr>
          <w:ins w:id="59" w:author="Василий Щербаков" w:date="2020-08-29T18:26:00Z"/>
          <w:rPrChange w:id="60" w:author="Василий Щербаков" w:date="2020-08-29T18:26:00Z">
            <w:rPr>
              <w:ins w:id="61" w:author="Василий Щербаков" w:date="2020-08-29T18:26:00Z"/>
              <w:lang w:val="en-US"/>
            </w:rPr>
          </w:rPrChange>
        </w:rPr>
      </w:pPr>
      <w:r>
        <w:rPr>
          <w:lang w:val="en-US"/>
        </w:rPr>
        <w:t>Service</w:t>
      </w:r>
      <w:r w:rsidRPr="002F0D64">
        <w:t xml:space="preserve">, </w:t>
      </w:r>
      <w:r>
        <w:t xml:space="preserve">который будет использовать клиент, описанный выше </w:t>
      </w:r>
      <w:ins w:id="62" w:author="Василий Щербаков" w:date="2020-08-29T18:25:00Z">
        <w:r>
          <w:t xml:space="preserve">через </w:t>
        </w:r>
        <w:r>
          <w:rPr>
            <w:lang w:val="en-US"/>
          </w:rPr>
          <w:t>DI</w:t>
        </w:r>
      </w:ins>
    </w:p>
    <w:p w14:paraId="386FFC95" w14:textId="18358227" w:rsidR="002F0D64" w:rsidRPr="003B37A1" w:rsidRDefault="002F0D64" w:rsidP="002F0D64">
      <w:pPr>
        <w:pStyle w:val="ListParagraph"/>
        <w:numPr>
          <w:ilvl w:val="0"/>
          <w:numId w:val="9"/>
        </w:numPr>
        <w:rPr>
          <w:ins w:id="63" w:author="Василий Щербаков" w:date="2020-08-29T18:40:00Z"/>
          <w:rPrChange w:id="64" w:author="Василий Щербаков" w:date="2020-08-29T18:40:00Z">
            <w:rPr>
              <w:ins w:id="65" w:author="Василий Щербаков" w:date="2020-08-29T18:40:00Z"/>
              <w:lang w:val="en-US"/>
            </w:rPr>
          </w:rPrChange>
        </w:rPr>
      </w:pPr>
      <w:ins w:id="66" w:author="Василий Щербаков" w:date="2020-08-29T18:26:00Z">
        <w:r>
          <w:t xml:space="preserve">Непосредственно </w:t>
        </w:r>
        <w:r>
          <w:rPr>
            <w:lang w:val="en-US"/>
          </w:rPr>
          <w:t>“</w:t>
        </w:r>
        <w:r>
          <w:t>ручки</w:t>
        </w:r>
        <w:r>
          <w:rPr>
            <w:lang w:val="en-US"/>
          </w:rPr>
          <w:t>”</w:t>
        </w:r>
        <w:r>
          <w:t xml:space="preserve"> </w:t>
        </w:r>
        <w:r>
          <w:rPr>
            <w:lang w:val="en-US"/>
          </w:rPr>
          <w:t>API</w:t>
        </w:r>
      </w:ins>
    </w:p>
    <w:p w14:paraId="57CEDC59" w14:textId="0AD7A242" w:rsidR="003B37A1" w:rsidRDefault="003B37A1" w:rsidP="003B37A1">
      <w:pPr>
        <w:rPr>
          <w:ins w:id="67" w:author="Василий Щербаков" w:date="2020-08-29T18:40:00Z"/>
        </w:rPr>
      </w:pPr>
      <w:ins w:id="68" w:author="Василий Щербаков" w:date="2020-08-29T18:40:00Z">
        <w:r>
          <w:t>Общие требования:</w:t>
        </w:r>
      </w:ins>
    </w:p>
    <w:p w14:paraId="0D787C78" w14:textId="2B8D72E5" w:rsidR="003B37A1" w:rsidRPr="003B37A1" w:rsidRDefault="003B37A1" w:rsidP="003B37A1">
      <w:pPr>
        <w:pStyle w:val="ListParagraph"/>
        <w:numPr>
          <w:ilvl w:val="0"/>
          <w:numId w:val="12"/>
        </w:numPr>
        <w:rPr>
          <w:ins w:id="69" w:author="Василий Щербаков" w:date="2020-08-29T18:41:00Z"/>
          <w:rPrChange w:id="70" w:author="Василий Щербаков" w:date="2020-08-29T18:41:00Z">
            <w:rPr>
              <w:ins w:id="71" w:author="Василий Щербаков" w:date="2020-08-29T18:41:00Z"/>
              <w:lang w:val="en-US"/>
            </w:rPr>
          </w:rPrChange>
        </w:rPr>
      </w:pPr>
      <w:ins w:id="72" w:author="Василий Щербаков" w:date="2020-08-29T18:40:00Z">
        <w:r>
          <w:t xml:space="preserve">Конфиги(например </w:t>
        </w:r>
        <w:r>
          <w:rPr>
            <w:lang w:val="en-US"/>
          </w:rPr>
          <w:t>A</w:t>
        </w:r>
      </w:ins>
      <w:ins w:id="73" w:author="Василий Щербаков" w:date="2020-08-29T18:41:00Z">
        <w:r>
          <w:rPr>
            <w:lang w:val="en-US"/>
          </w:rPr>
          <w:t>PI</w:t>
        </w:r>
        <w:r w:rsidRPr="003B37A1">
          <w:rPr>
            <w:rPrChange w:id="74" w:author="Василий Щербаков" w:date="2020-08-29T18:41:00Z">
              <w:rPr>
                <w:lang w:val="en-US"/>
              </w:rPr>
            </w:rPrChange>
          </w:rPr>
          <w:t>_</w:t>
        </w:r>
        <w:r>
          <w:rPr>
            <w:lang w:val="en-US"/>
          </w:rPr>
          <w:t>URL</w:t>
        </w:r>
        <w:r w:rsidRPr="003B37A1">
          <w:rPr>
            <w:rPrChange w:id="75" w:author="Василий Щербаков" w:date="2020-08-29T18:41:00Z">
              <w:rPr>
                <w:lang w:val="en-US"/>
              </w:rPr>
            </w:rPrChange>
          </w:rPr>
          <w:t xml:space="preserve">) </w:t>
        </w:r>
        <w:r>
          <w:t xml:space="preserve">хранить в </w:t>
        </w:r>
        <w:r>
          <w:rPr>
            <w:lang w:val="en-US"/>
          </w:rPr>
          <w:t>env</w:t>
        </w:r>
      </w:ins>
    </w:p>
    <w:p w14:paraId="6C7D8465" w14:textId="67B9EC4C" w:rsidR="003B37A1" w:rsidRDefault="003B37A1" w:rsidP="003B37A1">
      <w:pPr>
        <w:pStyle w:val="ListParagraph"/>
        <w:numPr>
          <w:ilvl w:val="0"/>
          <w:numId w:val="12"/>
        </w:numPr>
        <w:rPr>
          <w:ins w:id="76" w:author="Василий Щербаков" w:date="2020-08-29T18:41:00Z"/>
        </w:rPr>
      </w:pPr>
      <w:ins w:id="77" w:author="Василий Щербаков" w:date="2020-08-29T18:41:00Z">
        <w:r>
          <w:t>Юнит тесты</w:t>
        </w:r>
      </w:ins>
    </w:p>
    <w:p w14:paraId="62AB02BD" w14:textId="3BCDC296" w:rsidR="003B37A1" w:rsidRDefault="003B37A1" w:rsidP="003B37A1">
      <w:pPr>
        <w:pStyle w:val="ListParagraph"/>
        <w:numPr>
          <w:ilvl w:val="0"/>
          <w:numId w:val="12"/>
        </w:numPr>
        <w:rPr>
          <w:ins w:id="78" w:author="Василий Щербаков" w:date="2020-08-29T18:41:00Z"/>
        </w:rPr>
      </w:pPr>
      <w:ins w:id="79" w:author="Василий Щербаков" w:date="2020-08-29T18:41:00Z">
        <w:r>
          <w:t>Интеграционные тесты</w:t>
        </w:r>
      </w:ins>
    </w:p>
    <w:p w14:paraId="5FAEC87C" w14:textId="2D7F6359" w:rsidR="003B37A1" w:rsidRDefault="003B37A1" w:rsidP="003B37A1">
      <w:pPr>
        <w:pStyle w:val="ListParagraph"/>
        <w:numPr>
          <w:ilvl w:val="0"/>
          <w:numId w:val="12"/>
        </w:numPr>
        <w:rPr>
          <w:ins w:id="80" w:author="Василий Щербаков" w:date="2020-08-29T18:41:00Z"/>
        </w:rPr>
      </w:pPr>
      <w:proofErr w:type="spellStart"/>
      <w:ins w:id="81" w:author="Василий Щербаков" w:date="2020-08-29T18:41:00Z">
        <w:r>
          <w:rPr>
            <w:lang w:val="en-US"/>
          </w:rPr>
          <w:t>dockerfile</w:t>
        </w:r>
        <w:proofErr w:type="spellEnd"/>
      </w:ins>
    </w:p>
    <w:p w14:paraId="1AA92FA8" w14:textId="0AE8BA7B" w:rsidR="003B37A1" w:rsidRPr="00E12235" w:rsidRDefault="003B37A1" w:rsidP="003B37A1">
      <w:pPr>
        <w:pStyle w:val="ListParagraph"/>
        <w:numPr>
          <w:ilvl w:val="0"/>
          <w:numId w:val="12"/>
        </w:numPr>
        <w:rPr>
          <w:ins w:id="82" w:author="Щербаков Василий Сергеевич" w:date="2020-09-06T10:12:00Z"/>
          <w:rPrChange w:id="83" w:author="Щербаков Василий Сергеевич" w:date="2020-09-06T10:12:00Z">
            <w:rPr>
              <w:ins w:id="84" w:author="Щербаков Василий Сергеевич" w:date="2020-09-06T10:12:00Z"/>
              <w:lang w:val="en-US"/>
            </w:rPr>
          </w:rPrChange>
        </w:rPr>
      </w:pPr>
      <w:ins w:id="85" w:author="Василий Щербаков" w:date="2020-08-29T18:42:00Z">
        <w:r>
          <w:rPr>
            <w:lang w:val="en-US"/>
          </w:rPr>
          <w:t>h</w:t>
        </w:r>
      </w:ins>
      <w:ins w:id="86" w:author="Василий Щербаков" w:date="2020-08-29T18:41:00Z">
        <w:r>
          <w:rPr>
            <w:lang w:val="en-US"/>
          </w:rPr>
          <w:t>elm chart</w:t>
        </w:r>
      </w:ins>
    </w:p>
    <w:p w14:paraId="6FDD19B0" w14:textId="77777777" w:rsidR="00E12235" w:rsidRPr="003B37A1" w:rsidRDefault="00E12235">
      <w:pPr>
        <w:pStyle w:val="ListParagraph"/>
        <w:rPr>
          <w:ins w:id="87" w:author="Василий Щербаков" w:date="2020-08-29T18:42:00Z"/>
          <w:rPrChange w:id="88" w:author="Василий Щербаков" w:date="2020-08-29T18:42:00Z">
            <w:rPr>
              <w:ins w:id="89" w:author="Василий Щербаков" w:date="2020-08-29T18:42:00Z"/>
              <w:lang w:val="en-US"/>
            </w:rPr>
          </w:rPrChange>
        </w:rPr>
        <w:pPrChange w:id="90" w:author="Щербаков Василий Сергеевич" w:date="2020-09-06T10:12:00Z">
          <w:pPr>
            <w:pStyle w:val="ListParagraph"/>
            <w:numPr>
              <w:numId w:val="12"/>
            </w:numPr>
            <w:ind w:hanging="360"/>
          </w:pPr>
        </w:pPrChange>
      </w:pPr>
    </w:p>
    <w:p w14:paraId="2E27199D" w14:textId="77777777" w:rsidR="00E12235" w:rsidRPr="00E12235" w:rsidRDefault="00E12235" w:rsidP="00E12235">
      <w:pPr>
        <w:pStyle w:val="Heading1"/>
        <w:spacing w:before="400" w:after="120"/>
        <w:rPr>
          <w:ins w:id="91" w:author="Щербаков Василий Сергеевич" w:date="2020-09-06T10:12:00Z"/>
          <w:sz w:val="48"/>
          <w:lang w:val="en-US"/>
          <w:rPrChange w:id="92" w:author="Щербаков Василий Сергеевич" w:date="2020-09-06T10:12:00Z">
            <w:rPr>
              <w:ins w:id="93" w:author="Щербаков Василий Сергеевич" w:date="2020-09-06T10:12:00Z"/>
              <w:sz w:val="48"/>
            </w:rPr>
          </w:rPrChange>
        </w:rPr>
      </w:pPr>
      <w:ins w:id="94" w:author="Щербаков Василий Сергеевич" w:date="2020-09-06T10:12:00Z">
        <w:r w:rsidRPr="00E12235">
          <w:rPr>
            <w:b w:val="0"/>
            <w:bCs/>
            <w:color w:val="000000"/>
            <w:sz w:val="40"/>
            <w:szCs w:val="40"/>
            <w:lang w:val="en-US"/>
            <w:rPrChange w:id="95" w:author="Щербаков Василий Сергеевич" w:date="2020-09-06T10:12:00Z">
              <w:rPr>
                <w:b w:val="0"/>
                <w:bCs/>
                <w:color w:val="000000"/>
                <w:sz w:val="40"/>
                <w:szCs w:val="40"/>
              </w:rPr>
            </w:rPrChange>
          </w:rPr>
          <w:t>Neuromorphic Systems Interface</w:t>
        </w:r>
      </w:ins>
    </w:p>
    <w:p w14:paraId="2D0E647E" w14:textId="77777777" w:rsidR="00E12235" w:rsidRPr="00E12235" w:rsidRDefault="00E12235" w:rsidP="00E12235">
      <w:pPr>
        <w:pStyle w:val="Heading2"/>
        <w:spacing w:before="360" w:after="120"/>
        <w:rPr>
          <w:ins w:id="96" w:author="Щербаков Василий Сергеевич" w:date="2020-09-06T10:12:00Z"/>
          <w:lang w:val="en-US"/>
          <w:rPrChange w:id="97" w:author="Щербаков Василий Сергеевич" w:date="2020-09-06T10:12:00Z">
            <w:rPr>
              <w:ins w:id="98" w:author="Щербаков Василий Сергеевич" w:date="2020-09-06T10:12:00Z"/>
            </w:rPr>
          </w:rPrChange>
        </w:rPr>
      </w:pPr>
      <w:ins w:id="99" w:author="Щербаков Василий Сергеевич" w:date="2020-09-06T10:12:00Z">
        <w:r w:rsidRPr="00E12235">
          <w:rPr>
            <w:b/>
            <w:bCs/>
            <w:color w:val="000000"/>
            <w:sz w:val="32"/>
            <w:szCs w:val="32"/>
            <w:lang w:val="en-US"/>
            <w:rPrChange w:id="100" w:author="Щербаков Василий Сергеевич" w:date="2020-09-06T10:12:00Z">
              <w:rPr>
                <w:b/>
                <w:bCs/>
                <w:color w:val="000000"/>
                <w:sz w:val="32"/>
                <w:szCs w:val="32"/>
              </w:rPr>
            </w:rPrChange>
          </w:rPr>
          <w:t>Solution Approach</w:t>
        </w:r>
      </w:ins>
    </w:p>
    <w:p w14:paraId="1C32020E" w14:textId="77777777" w:rsidR="00E12235" w:rsidRPr="00E12235" w:rsidRDefault="00E12235" w:rsidP="00E12235">
      <w:pPr>
        <w:pStyle w:val="Heading2"/>
        <w:spacing w:before="360" w:after="120"/>
        <w:rPr>
          <w:ins w:id="101" w:author="Щербаков Василий Сергеевич" w:date="2020-09-06T10:12:00Z"/>
          <w:lang w:val="en-US"/>
          <w:rPrChange w:id="102" w:author="Щербаков Василий Сергеевич" w:date="2020-09-06T10:12:00Z">
            <w:rPr>
              <w:ins w:id="103" w:author="Щербаков Василий Сергеевич" w:date="2020-09-06T10:12:00Z"/>
            </w:rPr>
          </w:rPrChange>
        </w:rPr>
      </w:pPr>
      <w:ins w:id="104" w:author="Щербаков Василий Сергеевич" w:date="2020-09-06T10:12:00Z">
        <w:r>
          <w:rPr>
            <w:b/>
            <w:bCs/>
            <w:color w:val="000000"/>
            <w:sz w:val="32"/>
            <w:szCs w:val="32"/>
          </w:rPr>
          <w:t>Цель</w:t>
        </w:r>
        <w:r w:rsidRPr="00E12235">
          <w:rPr>
            <w:b/>
            <w:bCs/>
            <w:color w:val="000000"/>
            <w:sz w:val="32"/>
            <w:szCs w:val="32"/>
            <w:lang w:val="en-US"/>
            <w:rPrChange w:id="105" w:author="Щербаков Василий Сергеевич" w:date="2020-09-06T10:12:00Z">
              <w:rPr>
                <w:b/>
                <w:bCs/>
                <w:color w:val="000000"/>
                <w:sz w:val="32"/>
                <w:szCs w:val="32"/>
              </w:rPr>
            </w:rPrChange>
          </w:rPr>
          <w:t xml:space="preserve"> </w:t>
        </w:r>
        <w:r>
          <w:rPr>
            <w:b/>
            <w:bCs/>
            <w:color w:val="000000"/>
            <w:sz w:val="32"/>
            <w:szCs w:val="32"/>
          </w:rPr>
          <w:t>документа</w:t>
        </w:r>
      </w:ins>
    </w:p>
    <w:p w14:paraId="4585831D" w14:textId="77777777" w:rsidR="00E12235" w:rsidRDefault="00E12235" w:rsidP="00E12235">
      <w:pPr>
        <w:pStyle w:val="NormalWeb"/>
        <w:spacing w:before="0" w:beforeAutospacing="0" w:after="0" w:afterAutospacing="0"/>
        <w:rPr>
          <w:ins w:id="106" w:author="Щербаков Василий Сергеевич" w:date="2020-09-06T10:12:00Z"/>
        </w:rPr>
      </w:pPr>
      <w:ins w:id="107" w:author="Щербаков Василий Сергеевич" w:date="2020-09-06T10:12:00Z">
        <w:r>
          <w:rPr>
            <w:color w:val="000000"/>
            <w:sz w:val="28"/>
            <w:szCs w:val="28"/>
          </w:rPr>
          <w:t>Данный документ описывает архитектуру интрефейса для модуля нейросетевого моделирования.</w:t>
        </w:r>
      </w:ins>
    </w:p>
    <w:p w14:paraId="2E03D9EF" w14:textId="77777777" w:rsidR="00E12235" w:rsidRDefault="00E12235" w:rsidP="00E12235">
      <w:pPr>
        <w:pStyle w:val="Heading2"/>
        <w:spacing w:before="360" w:after="120"/>
        <w:rPr>
          <w:ins w:id="108" w:author="Щербаков Василий Сергеевич" w:date="2020-09-06T10:12:00Z"/>
        </w:rPr>
      </w:pPr>
      <w:ins w:id="109" w:author="Щербаков Василий Сергеевич" w:date="2020-09-06T10:12:00Z">
        <w:r>
          <w:rPr>
            <w:b/>
            <w:bCs/>
            <w:color w:val="000000"/>
            <w:sz w:val="32"/>
            <w:szCs w:val="32"/>
          </w:rPr>
          <w:lastRenderedPageBreak/>
          <w:t>Схема потоков данных</w:t>
        </w:r>
      </w:ins>
    </w:p>
    <w:p w14:paraId="64CC7CF7" w14:textId="3ABEB027" w:rsidR="00E12235" w:rsidRDefault="00E12235" w:rsidP="00E12235">
      <w:pPr>
        <w:pStyle w:val="NormalWeb"/>
        <w:spacing w:before="0" w:beforeAutospacing="0" w:after="0" w:afterAutospacing="0"/>
        <w:rPr>
          <w:ins w:id="110" w:author="Щербаков Василий Сергеевич" w:date="2020-09-06T10:12:00Z"/>
        </w:rPr>
      </w:pPr>
      <w:ins w:id="111" w:author="Щербаков Василий Сергеевич" w:date="2020-09-06T10:12:00Z">
        <w:r>
          <w:rPr>
            <w:noProof/>
            <w:color w:val="000000"/>
            <w:sz w:val="28"/>
            <w:szCs w:val="28"/>
            <w:bdr w:val="none" w:sz="0" w:space="0" w:color="auto" w:frame="1"/>
          </w:rPr>
          <w:drawing>
            <wp:inline distT="0" distB="0" distL="0" distR="0" wp14:anchorId="4B0C33AC" wp14:editId="34444959">
              <wp:extent cx="5080635" cy="5080635"/>
              <wp:effectExtent l="0" t="0" r="5715" b="5715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080635" cy="5080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ins>
    </w:p>
    <w:p w14:paraId="13E2F317" w14:textId="77777777" w:rsidR="00E12235" w:rsidRDefault="00E12235" w:rsidP="00E12235">
      <w:pPr>
        <w:pStyle w:val="NormalWeb"/>
        <w:spacing w:before="0" w:beforeAutospacing="0" w:after="0" w:afterAutospacing="0"/>
        <w:rPr>
          <w:ins w:id="112" w:author="Щербаков Василий Сергеевич" w:date="2020-09-06T10:12:00Z"/>
        </w:rPr>
      </w:pPr>
      <w:ins w:id="113" w:author="Щербаков Василий Сергеевич" w:date="2020-09-06T10:12:00Z">
        <w:r>
          <w:rPr>
            <w:color w:val="000000"/>
            <w:sz w:val="28"/>
            <w:szCs w:val="28"/>
          </w:rPr>
          <w:t>External Service - существующий сервис для нейросетевого моделирования. С ним работа ведется как с черным ящиком.</w:t>
        </w:r>
      </w:ins>
    </w:p>
    <w:p w14:paraId="0494674A" w14:textId="77777777" w:rsidR="00E12235" w:rsidRDefault="00E12235" w:rsidP="00E12235">
      <w:pPr>
        <w:pStyle w:val="NormalWeb"/>
        <w:spacing w:before="0" w:beforeAutospacing="0" w:after="0" w:afterAutospacing="0"/>
        <w:rPr>
          <w:ins w:id="114" w:author="Щербаков Василий Сергеевич" w:date="2020-09-06T10:12:00Z"/>
        </w:rPr>
      </w:pPr>
      <w:ins w:id="115" w:author="Щербаков Василий Сергеевич" w:date="2020-09-06T10:12:00Z">
        <w:r>
          <w:rPr>
            <w:color w:val="000000"/>
            <w:sz w:val="28"/>
            <w:szCs w:val="28"/>
          </w:rPr>
          <w:t>Internal Service - сервис, который необходимо реализовать.</w:t>
        </w:r>
      </w:ins>
    </w:p>
    <w:p w14:paraId="4C4B429F" w14:textId="77777777" w:rsidR="00E12235" w:rsidRDefault="00E12235" w:rsidP="00E12235">
      <w:pPr>
        <w:pStyle w:val="Heading2"/>
        <w:spacing w:before="360" w:after="120"/>
        <w:rPr>
          <w:ins w:id="116" w:author="Щербаков Василий Сергеевич" w:date="2020-09-06T10:12:00Z"/>
        </w:rPr>
      </w:pPr>
      <w:ins w:id="117" w:author="Щербаков Василий Сергеевич" w:date="2020-09-06T10:12:00Z">
        <w:r>
          <w:rPr>
            <w:b/>
            <w:bCs/>
            <w:color w:val="000000"/>
            <w:sz w:val="32"/>
            <w:szCs w:val="32"/>
          </w:rPr>
          <w:t>Схема вызовов</w:t>
        </w:r>
      </w:ins>
    </w:p>
    <w:p w14:paraId="7E47A533" w14:textId="77777777" w:rsidR="00E12235" w:rsidRDefault="00E12235" w:rsidP="00E12235">
      <w:pPr>
        <w:pStyle w:val="NormalWeb"/>
        <w:spacing w:before="0" w:beforeAutospacing="0" w:after="0" w:afterAutospacing="0"/>
        <w:rPr>
          <w:ins w:id="118" w:author="Щербаков Василий Сергеевич" w:date="2020-09-06T10:12:00Z"/>
        </w:rPr>
      </w:pPr>
      <w:ins w:id="119" w:author="Щербаков Василий Сергеевич" w:date="2020-09-06T10:12:00Z">
        <w:r>
          <w:rPr>
            <w:color w:val="000000"/>
            <w:sz w:val="28"/>
            <w:szCs w:val="28"/>
          </w:rPr>
          <w:t>На текущий момент возможны следующие варианты:</w:t>
        </w:r>
      </w:ins>
    </w:p>
    <w:p w14:paraId="1D9994C2" w14:textId="77777777" w:rsidR="00E12235" w:rsidRDefault="00E12235" w:rsidP="00E12235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ins w:id="120" w:author="Щербаков Василий Сергеевич" w:date="2020-09-06T10:12:00Z"/>
          <w:color w:val="000000"/>
          <w:sz w:val="28"/>
          <w:szCs w:val="28"/>
        </w:rPr>
      </w:pPr>
      <w:ins w:id="121" w:author="Щербаков Василий Сергеевич" w:date="2020-09-06T10:12:00Z">
        <w:r>
          <w:rPr>
            <w:color w:val="000000"/>
            <w:sz w:val="28"/>
            <w:szCs w:val="28"/>
          </w:rPr>
          <w:t>Использование для взаимодействия backend-frontend только Rest API</w:t>
        </w:r>
      </w:ins>
    </w:p>
    <w:p w14:paraId="27EC9A70" w14:textId="77777777" w:rsidR="00E12235" w:rsidRDefault="00E12235" w:rsidP="00E12235">
      <w:pPr>
        <w:pStyle w:val="NormalWeb"/>
        <w:spacing w:before="0" w:beforeAutospacing="0" w:after="0" w:afterAutospacing="0"/>
        <w:ind w:left="720"/>
        <w:rPr>
          <w:ins w:id="122" w:author="Щербаков Василий Сергеевич" w:date="2020-09-06T10:12:00Z"/>
        </w:rPr>
      </w:pPr>
      <w:ins w:id="123" w:author="Щербаков Василий Сергеевич" w:date="2020-09-06T10:12:00Z">
        <w:r>
          <w:rPr>
            <w:color w:val="000000"/>
            <w:sz w:val="28"/>
            <w:szCs w:val="28"/>
          </w:rPr>
          <w:t>Плюсы:</w:t>
        </w:r>
      </w:ins>
    </w:p>
    <w:p w14:paraId="3AED8ADD" w14:textId="77777777" w:rsidR="00E12235" w:rsidRDefault="00E12235" w:rsidP="00E1223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ins w:id="124" w:author="Щербаков Василий Сергеевич" w:date="2020-09-06T10:12:00Z"/>
          <w:color w:val="000000"/>
          <w:sz w:val="28"/>
          <w:szCs w:val="28"/>
        </w:rPr>
      </w:pPr>
      <w:ins w:id="125" w:author="Щербаков Василий Сергеевич" w:date="2020-09-06T10:12:00Z">
        <w:r>
          <w:rPr>
            <w:color w:val="000000"/>
            <w:sz w:val="28"/>
            <w:szCs w:val="28"/>
          </w:rPr>
          <w:t>Простота реализации</w:t>
        </w:r>
      </w:ins>
    </w:p>
    <w:p w14:paraId="45F50166" w14:textId="77777777" w:rsidR="00E12235" w:rsidRDefault="00E12235" w:rsidP="00E12235">
      <w:pPr>
        <w:pStyle w:val="NormalWeb"/>
        <w:numPr>
          <w:ilvl w:val="0"/>
          <w:numId w:val="14"/>
        </w:numPr>
        <w:spacing w:before="0" w:beforeAutospacing="0" w:after="0" w:afterAutospacing="0"/>
        <w:ind w:left="1440"/>
        <w:textAlignment w:val="baseline"/>
        <w:rPr>
          <w:ins w:id="126" w:author="Щербаков Василий Сергеевич" w:date="2020-09-06T10:12:00Z"/>
          <w:color w:val="000000"/>
          <w:sz w:val="28"/>
          <w:szCs w:val="28"/>
        </w:rPr>
      </w:pPr>
      <w:ins w:id="127" w:author="Щербаков Василий Сергеевич" w:date="2020-09-06T10:12:00Z">
        <w:r>
          <w:rPr>
            <w:color w:val="000000"/>
            <w:sz w:val="28"/>
            <w:szCs w:val="28"/>
          </w:rPr>
          <w:t>Возможность пользователя коммуницировать с сервером не только через UI, но и через Swagger, либо выполнять запросы с помощью утилиты curl (если, к примеру на операционной системе нет возможности использовать UI)</w:t>
        </w:r>
      </w:ins>
    </w:p>
    <w:p w14:paraId="634379F9" w14:textId="77777777" w:rsidR="00E12235" w:rsidRDefault="00E12235" w:rsidP="00E12235">
      <w:pPr>
        <w:pStyle w:val="NormalWeb"/>
        <w:spacing w:before="0" w:beforeAutospacing="0" w:after="0" w:afterAutospacing="0"/>
        <w:rPr>
          <w:ins w:id="128" w:author="Щербаков Василий Сергеевич" w:date="2020-09-06T10:12:00Z"/>
        </w:rPr>
      </w:pPr>
      <w:ins w:id="129" w:author="Щербаков Василий Сергеевич" w:date="2020-09-06T10:12:00Z">
        <w:r>
          <w:rPr>
            <w:rStyle w:val="apple-tab-span"/>
            <w:color w:val="000000"/>
            <w:sz w:val="28"/>
            <w:szCs w:val="28"/>
          </w:rPr>
          <w:tab/>
        </w:r>
        <w:r>
          <w:rPr>
            <w:color w:val="000000"/>
            <w:sz w:val="28"/>
            <w:szCs w:val="28"/>
          </w:rPr>
          <w:t>Минусы:</w:t>
        </w:r>
      </w:ins>
    </w:p>
    <w:p w14:paraId="2EAB3015" w14:textId="77777777" w:rsidR="00E12235" w:rsidRDefault="00E12235" w:rsidP="00E12235">
      <w:pPr>
        <w:pStyle w:val="NormalWeb"/>
        <w:numPr>
          <w:ilvl w:val="0"/>
          <w:numId w:val="15"/>
        </w:numPr>
        <w:spacing w:before="0" w:beforeAutospacing="0" w:after="0" w:afterAutospacing="0"/>
        <w:ind w:left="1440"/>
        <w:textAlignment w:val="baseline"/>
        <w:rPr>
          <w:ins w:id="130" w:author="Щербаков Василий Сергеевич" w:date="2020-09-06T10:12:00Z"/>
          <w:color w:val="000000"/>
          <w:sz w:val="28"/>
          <w:szCs w:val="28"/>
        </w:rPr>
      </w:pPr>
      <w:ins w:id="131" w:author="Щербаков Василий Сергеевич" w:date="2020-09-06T10:12:00Z">
        <w:r>
          <w:rPr>
            <w:color w:val="000000"/>
            <w:sz w:val="28"/>
            <w:szCs w:val="28"/>
          </w:rPr>
          <w:t>Скорость меньше, чем при использовании web socket</w:t>
        </w:r>
      </w:ins>
    </w:p>
    <w:p w14:paraId="78605B4F" w14:textId="77777777" w:rsidR="00E12235" w:rsidRDefault="00E12235" w:rsidP="00E12235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ins w:id="132" w:author="Щербаков Василий Сергеевич" w:date="2020-09-06T10:12:00Z"/>
          <w:color w:val="000000"/>
          <w:sz w:val="28"/>
          <w:szCs w:val="28"/>
        </w:rPr>
      </w:pPr>
      <w:ins w:id="133" w:author="Щербаков Василий Сергеевич" w:date="2020-09-06T10:12:00Z">
        <w:r>
          <w:rPr>
            <w:color w:val="000000"/>
            <w:sz w:val="28"/>
            <w:szCs w:val="28"/>
          </w:rPr>
          <w:t>Использование для взаимодействия backend-frontend только Web Socket</w:t>
        </w:r>
      </w:ins>
    </w:p>
    <w:p w14:paraId="239BE30E" w14:textId="77777777" w:rsidR="00E12235" w:rsidRDefault="00E12235" w:rsidP="00E12235">
      <w:pPr>
        <w:pStyle w:val="NormalWeb"/>
        <w:spacing w:before="0" w:beforeAutospacing="0" w:after="0" w:afterAutospacing="0"/>
        <w:ind w:left="720"/>
        <w:rPr>
          <w:ins w:id="134" w:author="Щербаков Василий Сергеевич" w:date="2020-09-06T10:12:00Z"/>
        </w:rPr>
      </w:pPr>
      <w:ins w:id="135" w:author="Щербаков Василий Сергеевич" w:date="2020-09-06T10:12:00Z">
        <w:r>
          <w:rPr>
            <w:color w:val="000000"/>
            <w:sz w:val="28"/>
            <w:szCs w:val="28"/>
          </w:rPr>
          <w:t>Плюсы:</w:t>
        </w:r>
      </w:ins>
    </w:p>
    <w:p w14:paraId="2E626595" w14:textId="77777777" w:rsidR="00E12235" w:rsidRDefault="00E12235" w:rsidP="00E12235">
      <w:pPr>
        <w:pStyle w:val="NormalWeb"/>
        <w:numPr>
          <w:ilvl w:val="0"/>
          <w:numId w:val="17"/>
        </w:numPr>
        <w:spacing w:before="0" w:beforeAutospacing="0" w:after="0" w:afterAutospacing="0"/>
        <w:ind w:left="1440"/>
        <w:textAlignment w:val="baseline"/>
        <w:rPr>
          <w:ins w:id="136" w:author="Щербаков Василий Сергеевич" w:date="2020-09-06T10:12:00Z"/>
          <w:color w:val="000000"/>
          <w:sz w:val="28"/>
          <w:szCs w:val="28"/>
        </w:rPr>
      </w:pPr>
      <w:ins w:id="137" w:author="Щербаков Василий Сергеевич" w:date="2020-09-06T10:12:00Z">
        <w:r>
          <w:rPr>
            <w:color w:val="000000"/>
            <w:sz w:val="28"/>
            <w:szCs w:val="28"/>
          </w:rPr>
          <w:lastRenderedPageBreak/>
          <w:t>Высокая скорость взаимодействия</w:t>
        </w:r>
      </w:ins>
    </w:p>
    <w:p w14:paraId="0FDFC246" w14:textId="77777777" w:rsidR="00E12235" w:rsidRDefault="00E12235" w:rsidP="00E12235">
      <w:pPr>
        <w:pStyle w:val="NormalWeb"/>
        <w:spacing w:before="0" w:beforeAutospacing="0" w:after="0" w:afterAutospacing="0"/>
        <w:rPr>
          <w:ins w:id="138" w:author="Щербаков Василий Сергеевич" w:date="2020-09-06T10:12:00Z"/>
        </w:rPr>
      </w:pPr>
      <w:ins w:id="139" w:author="Щербаков Василий Сергеевич" w:date="2020-09-06T10:12:00Z">
        <w:r>
          <w:rPr>
            <w:color w:val="000000"/>
            <w:sz w:val="28"/>
            <w:szCs w:val="28"/>
          </w:rPr>
          <w:t>          Минусы:</w:t>
        </w:r>
      </w:ins>
    </w:p>
    <w:p w14:paraId="162CB34D" w14:textId="77777777" w:rsidR="00E12235" w:rsidRDefault="00E12235" w:rsidP="00E12235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ins w:id="140" w:author="Щербаков Василий Сергеевич" w:date="2020-09-06T10:12:00Z"/>
          <w:color w:val="000000"/>
          <w:sz w:val="28"/>
          <w:szCs w:val="28"/>
        </w:rPr>
      </w:pPr>
      <w:ins w:id="141" w:author="Щербаков Василий Сергеевич" w:date="2020-09-06T10:12:00Z">
        <w:r>
          <w:rPr>
            <w:color w:val="000000"/>
            <w:sz w:val="28"/>
            <w:szCs w:val="28"/>
          </w:rPr>
          <w:t>Более сложный в написании и поддержке код, как backend, так и frontend</w:t>
        </w:r>
      </w:ins>
    </w:p>
    <w:p w14:paraId="4BE74978" w14:textId="77777777" w:rsidR="00E12235" w:rsidRDefault="00E12235" w:rsidP="00E12235">
      <w:pPr>
        <w:pStyle w:val="NormalWeb"/>
        <w:numPr>
          <w:ilvl w:val="0"/>
          <w:numId w:val="18"/>
        </w:numPr>
        <w:spacing w:before="0" w:beforeAutospacing="0" w:after="0" w:afterAutospacing="0"/>
        <w:ind w:left="1440"/>
        <w:textAlignment w:val="baseline"/>
        <w:rPr>
          <w:ins w:id="142" w:author="Щербаков Василий Сергеевич" w:date="2020-09-06T10:12:00Z"/>
          <w:color w:val="000000"/>
          <w:sz w:val="28"/>
          <w:szCs w:val="28"/>
        </w:rPr>
      </w:pPr>
      <w:ins w:id="143" w:author="Щербаков Василий Сергеевич" w:date="2020-09-06T10:12:00Z">
        <w:r>
          <w:rPr>
            <w:color w:val="000000"/>
            <w:sz w:val="28"/>
            <w:szCs w:val="28"/>
          </w:rPr>
          <w:t>Нет возможности использовать swagger или выполнять запросы через curl</w:t>
        </w:r>
      </w:ins>
    </w:p>
    <w:p w14:paraId="02FA58CA" w14:textId="77777777" w:rsidR="00E12235" w:rsidRDefault="00E12235" w:rsidP="00E12235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ins w:id="144" w:author="Щербаков Василий Сергеевич" w:date="2020-09-06T10:12:00Z"/>
          <w:color w:val="000000"/>
          <w:sz w:val="28"/>
          <w:szCs w:val="28"/>
        </w:rPr>
      </w:pPr>
      <w:ins w:id="145" w:author="Щербаков Василий Сергеевич" w:date="2020-09-06T10:12:00Z">
        <w:r>
          <w:rPr>
            <w:color w:val="000000"/>
            <w:sz w:val="28"/>
            <w:szCs w:val="28"/>
          </w:rPr>
          <w:t>Использование для взаимодействия backend-frontend Web Socket, но также оставить rest endpoints</w:t>
        </w:r>
      </w:ins>
    </w:p>
    <w:p w14:paraId="592CE8D7" w14:textId="77777777" w:rsidR="00E12235" w:rsidRDefault="00E12235" w:rsidP="00E12235">
      <w:pPr>
        <w:pStyle w:val="NormalWeb"/>
        <w:spacing w:before="0" w:beforeAutospacing="0" w:after="0" w:afterAutospacing="0"/>
        <w:ind w:left="720"/>
        <w:rPr>
          <w:ins w:id="146" w:author="Щербаков Василий Сергеевич" w:date="2020-09-06T10:12:00Z"/>
        </w:rPr>
      </w:pPr>
      <w:ins w:id="147" w:author="Щербаков Василий Сергеевич" w:date="2020-09-06T10:12:00Z">
        <w:r>
          <w:rPr>
            <w:color w:val="000000"/>
            <w:sz w:val="28"/>
            <w:szCs w:val="28"/>
          </w:rPr>
          <w:t>Плюсы:</w:t>
        </w:r>
      </w:ins>
    </w:p>
    <w:p w14:paraId="2AED676F" w14:textId="77777777" w:rsidR="00E12235" w:rsidRDefault="00E12235" w:rsidP="00E12235">
      <w:pPr>
        <w:pStyle w:val="NormalWeb"/>
        <w:numPr>
          <w:ilvl w:val="0"/>
          <w:numId w:val="20"/>
        </w:numPr>
        <w:spacing w:before="0" w:beforeAutospacing="0" w:after="0" w:afterAutospacing="0"/>
        <w:ind w:left="1440"/>
        <w:textAlignment w:val="baseline"/>
        <w:rPr>
          <w:ins w:id="148" w:author="Щербаков Василий Сергеевич" w:date="2020-09-06T10:12:00Z"/>
          <w:color w:val="000000"/>
          <w:sz w:val="28"/>
          <w:szCs w:val="28"/>
        </w:rPr>
      </w:pPr>
      <w:ins w:id="149" w:author="Щербаков Василий Сергеевич" w:date="2020-09-06T10:12:00Z">
        <w:r>
          <w:rPr>
            <w:color w:val="000000"/>
            <w:sz w:val="28"/>
            <w:szCs w:val="28"/>
          </w:rPr>
          <w:t>Сочетает в себе все плюсы использования технологий по отдельности </w:t>
        </w:r>
      </w:ins>
    </w:p>
    <w:p w14:paraId="70A5EA4F" w14:textId="77777777" w:rsidR="00E12235" w:rsidRDefault="00E12235" w:rsidP="00E12235">
      <w:pPr>
        <w:pStyle w:val="NormalWeb"/>
        <w:spacing w:before="0" w:beforeAutospacing="0" w:after="0" w:afterAutospacing="0"/>
        <w:rPr>
          <w:ins w:id="150" w:author="Щербаков Василий Сергеевич" w:date="2020-09-06T10:12:00Z"/>
        </w:rPr>
      </w:pPr>
      <w:ins w:id="151" w:author="Щербаков Василий Сергеевич" w:date="2020-09-06T10:12:00Z">
        <w:r>
          <w:rPr>
            <w:color w:val="000000"/>
            <w:sz w:val="28"/>
            <w:szCs w:val="28"/>
          </w:rPr>
          <w:t>           Минусы:</w:t>
        </w:r>
      </w:ins>
    </w:p>
    <w:p w14:paraId="281AC280" w14:textId="77777777" w:rsidR="00E12235" w:rsidRDefault="00E12235" w:rsidP="00E12235">
      <w:pPr>
        <w:pStyle w:val="NormalWeb"/>
        <w:numPr>
          <w:ilvl w:val="0"/>
          <w:numId w:val="21"/>
        </w:numPr>
        <w:spacing w:before="0" w:beforeAutospacing="0" w:after="0" w:afterAutospacing="0"/>
        <w:ind w:left="1440"/>
        <w:textAlignment w:val="baseline"/>
        <w:rPr>
          <w:ins w:id="152" w:author="Щербаков Василий Сергеевич" w:date="2020-09-06T10:12:00Z"/>
          <w:color w:val="000000"/>
          <w:sz w:val="28"/>
          <w:szCs w:val="28"/>
        </w:rPr>
      </w:pPr>
      <w:ins w:id="153" w:author="Щербаков Василий Сергеевич" w:date="2020-09-06T10:12:00Z">
        <w:r>
          <w:rPr>
            <w:color w:val="000000"/>
            <w:sz w:val="28"/>
            <w:szCs w:val="28"/>
          </w:rPr>
          <w:t>Слишком много кода для написания, поддержки и отладки</w:t>
        </w:r>
      </w:ins>
    </w:p>
    <w:p w14:paraId="25A46E43" w14:textId="77777777" w:rsidR="00E12235" w:rsidRDefault="00E12235" w:rsidP="00E12235">
      <w:pPr>
        <w:rPr>
          <w:ins w:id="154" w:author="Щербаков Василий Сергеевич" w:date="2020-09-06T10:12:00Z"/>
          <w:sz w:val="24"/>
          <w:szCs w:val="24"/>
        </w:rPr>
      </w:pPr>
    </w:p>
    <w:p w14:paraId="3026B7F0" w14:textId="77777777" w:rsidR="00E12235" w:rsidRDefault="00E12235" w:rsidP="00E12235">
      <w:pPr>
        <w:pStyle w:val="NormalWeb"/>
        <w:spacing w:before="0" w:beforeAutospacing="0" w:after="0" w:afterAutospacing="0"/>
        <w:rPr>
          <w:ins w:id="155" w:author="Щербаков Василий Сергеевич" w:date="2020-09-06T10:12:00Z"/>
        </w:rPr>
      </w:pPr>
      <w:ins w:id="156" w:author="Щербаков Василий Сергеевич" w:date="2020-09-06T10:12:00Z">
        <w:r>
          <w:rPr>
            <w:color w:val="000000"/>
            <w:sz w:val="28"/>
            <w:szCs w:val="28"/>
          </w:rPr>
          <w:t>В связи с тем, что высоких нагрузок на сервис не ожидается,  был выбран первый вариант - использование только Rest API.</w:t>
        </w:r>
      </w:ins>
    </w:p>
    <w:p w14:paraId="586B437C" w14:textId="77777777" w:rsidR="00E12235" w:rsidRDefault="00E12235" w:rsidP="00E12235">
      <w:pPr>
        <w:pStyle w:val="NormalWeb"/>
        <w:spacing w:before="0" w:beforeAutospacing="0" w:after="0" w:afterAutospacing="0"/>
        <w:rPr>
          <w:ins w:id="157" w:author="Щербаков Василий Сергеевич" w:date="2020-09-06T10:12:00Z"/>
        </w:rPr>
      </w:pPr>
      <w:ins w:id="158" w:author="Щербаков Василий Сергеевич" w:date="2020-09-06T10:12:00Z">
        <w:r>
          <w:rPr>
            <w:color w:val="000000"/>
            <w:sz w:val="28"/>
            <w:szCs w:val="28"/>
          </w:rPr>
          <w:t>        </w:t>
        </w:r>
      </w:ins>
    </w:p>
    <w:p w14:paraId="6223584A" w14:textId="056D8584" w:rsidR="003B37A1" w:rsidRDefault="008B2D59">
      <w:pPr>
        <w:rPr>
          <w:ins w:id="159" w:author="Щербаков Василий Сергеевич" w:date="2020-09-19T17:54:00Z"/>
        </w:rPr>
      </w:pPr>
      <w:ins w:id="160" w:author="Щербаков Василий Сергеевич" w:date="2020-09-19T17:52:00Z">
        <w:r>
          <w:t>Реализация класса клиента</w:t>
        </w:r>
      </w:ins>
      <w:ins w:id="161" w:author="Щербаков Василий Сергеевич" w:date="2020-09-19T17:53:00Z">
        <w:r>
          <w:t xml:space="preserve"> для взаимодействия с </w:t>
        </w:r>
        <w:proofErr w:type="spellStart"/>
        <w:r>
          <w:rPr>
            <w:lang w:val="en-US"/>
          </w:rPr>
          <w:t>Neuromophic</w:t>
        </w:r>
        <w:proofErr w:type="spellEnd"/>
        <w:r w:rsidRPr="008B2D59">
          <w:rPr>
            <w:rPrChange w:id="162" w:author="Щербаков Василий Сергеевич" w:date="2020-09-19T17:53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API</w:t>
        </w:r>
        <w:r w:rsidRPr="008B2D59">
          <w:rPr>
            <w:rPrChange w:id="163" w:author="Щербаков Василий Сергеевич" w:date="2020-09-19T17:53:00Z">
              <w:rPr>
                <w:lang w:val="en-US"/>
              </w:rPr>
            </w:rPrChange>
          </w:rPr>
          <w:t xml:space="preserve">. </w:t>
        </w:r>
      </w:ins>
      <w:ins w:id="164" w:author="Щербаков Василий Сергеевич" w:date="2020-09-19T17:54:00Z">
        <w:r>
          <w:br/>
          <w:t>Требования к классу:</w:t>
        </w:r>
      </w:ins>
    </w:p>
    <w:p w14:paraId="5E8396EA" w14:textId="336F3AE6" w:rsidR="00BD295D" w:rsidRDefault="00BD295D" w:rsidP="008B2D59">
      <w:pPr>
        <w:pStyle w:val="ListParagraph"/>
        <w:numPr>
          <w:ilvl w:val="0"/>
          <w:numId w:val="22"/>
        </w:numPr>
        <w:rPr>
          <w:ins w:id="165" w:author="Щербаков Василий Сергеевич" w:date="2020-09-19T19:06:00Z"/>
        </w:rPr>
      </w:pPr>
      <w:ins w:id="166" w:author="Щербаков Василий Сергеевич" w:date="2020-09-19T19:07:00Z">
        <w:r>
          <w:t xml:space="preserve">Получение конфигурации: </w:t>
        </w:r>
      </w:ins>
      <w:ins w:id="167" w:author="Щербаков Василий Сергеевич" w:date="2020-09-19T19:08:00Z">
        <w:r>
          <w:t xml:space="preserve">логина, пароля, </w:t>
        </w:r>
        <w:proofErr w:type="spellStart"/>
        <w:r>
          <w:rPr>
            <w:lang w:val="en-US"/>
          </w:rPr>
          <w:t>url</w:t>
        </w:r>
        <w:proofErr w:type="spellEnd"/>
        <w:r w:rsidRPr="00BD295D">
          <w:rPr>
            <w:rPrChange w:id="168" w:author="Щербаков Василий Сергеевич" w:date="2020-09-19T19:08:00Z">
              <w:rPr>
                <w:lang w:val="en-US"/>
              </w:rPr>
            </w:rPrChange>
          </w:rPr>
          <w:t>-</w:t>
        </w:r>
      </w:ins>
      <w:ins w:id="169" w:author="Щербаков Василий Сергеевич" w:date="2020-09-19T19:09:00Z">
        <w:r>
          <w:t>адреса.</w:t>
        </w:r>
      </w:ins>
    </w:p>
    <w:p w14:paraId="55A7B98C" w14:textId="08BD3AC0" w:rsidR="008B2D59" w:rsidRPr="008B2D59" w:rsidRDefault="008B2D59" w:rsidP="008B2D59">
      <w:pPr>
        <w:pStyle w:val="ListParagraph"/>
        <w:numPr>
          <w:ilvl w:val="0"/>
          <w:numId w:val="22"/>
        </w:numPr>
        <w:rPr>
          <w:ins w:id="170" w:author="Щербаков Василий Сергеевич" w:date="2020-09-19T17:54:00Z"/>
          <w:rPrChange w:id="171" w:author="Щербаков Василий Сергеевич" w:date="2020-09-19T17:54:00Z">
            <w:rPr>
              <w:ins w:id="172" w:author="Щербаков Василий Сергеевич" w:date="2020-09-19T17:54:00Z"/>
              <w:lang w:val="en-US"/>
            </w:rPr>
          </w:rPrChange>
        </w:rPr>
      </w:pPr>
      <w:ins w:id="173" w:author="Щербаков Василий Сергеевич" w:date="2020-09-19T17:54:00Z">
        <w:r>
          <w:t xml:space="preserve">Получение сериализатора из </w:t>
        </w:r>
        <w:r>
          <w:rPr>
            <w:lang w:val="en-US"/>
          </w:rPr>
          <w:t>DI</w:t>
        </w:r>
        <w:r w:rsidRPr="00BD295D">
          <w:rPr>
            <w:rPrChange w:id="174" w:author="Щербаков Василий Сергеевич" w:date="2020-09-19T19:06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Container</w:t>
        </w:r>
      </w:ins>
    </w:p>
    <w:p w14:paraId="4E0283E5" w14:textId="41598870" w:rsidR="008B2D59" w:rsidRPr="008B2D59" w:rsidRDefault="008B2D59" w:rsidP="008B2D59">
      <w:pPr>
        <w:pStyle w:val="ListParagraph"/>
        <w:numPr>
          <w:ilvl w:val="0"/>
          <w:numId w:val="22"/>
        </w:numPr>
        <w:rPr>
          <w:ins w:id="175" w:author="Щербаков Василий Сергеевич" w:date="2020-09-19T17:55:00Z"/>
          <w:rPrChange w:id="176" w:author="Щербаков Василий Сергеевич" w:date="2020-09-19T17:55:00Z">
            <w:rPr>
              <w:ins w:id="177" w:author="Щербаков Василий Сергеевич" w:date="2020-09-19T17:55:00Z"/>
              <w:lang w:val="en-US"/>
            </w:rPr>
          </w:rPrChange>
        </w:rPr>
      </w:pPr>
      <w:ins w:id="178" w:author="Щербаков Василий Сергеевич" w:date="2020-09-19T17:54:00Z">
        <w:r>
          <w:t xml:space="preserve">Получение логгера из </w:t>
        </w:r>
        <w:r>
          <w:rPr>
            <w:lang w:val="en-US"/>
          </w:rPr>
          <w:t>DI Cont</w:t>
        </w:r>
      </w:ins>
      <w:ins w:id="179" w:author="Щербаков Василий Сергеевич" w:date="2020-09-19T17:55:00Z">
        <w:r>
          <w:rPr>
            <w:lang w:val="en-US"/>
          </w:rPr>
          <w:t>ainer</w:t>
        </w:r>
      </w:ins>
    </w:p>
    <w:p w14:paraId="22D401E9" w14:textId="2CA49F80" w:rsidR="008B2D59" w:rsidRDefault="008B2D59" w:rsidP="008B2D59">
      <w:pPr>
        <w:pStyle w:val="ListParagraph"/>
        <w:numPr>
          <w:ilvl w:val="0"/>
          <w:numId w:val="22"/>
        </w:numPr>
        <w:rPr>
          <w:ins w:id="180" w:author="Щербаков Василий Сергеевич" w:date="2020-09-19T17:55:00Z"/>
        </w:rPr>
      </w:pPr>
      <w:ins w:id="181" w:author="Щербаков Василий Сергеевич" w:date="2020-09-19T17:55:00Z">
        <w:r>
          <w:t>Покрытие тестами</w:t>
        </w:r>
      </w:ins>
    </w:p>
    <w:p w14:paraId="4287BFE0" w14:textId="783B1115" w:rsidR="008B2D59" w:rsidRDefault="008B2D59" w:rsidP="008B2D59">
      <w:pPr>
        <w:pStyle w:val="ListParagraph"/>
        <w:numPr>
          <w:ilvl w:val="0"/>
          <w:numId w:val="22"/>
        </w:numPr>
        <w:rPr>
          <w:ins w:id="182" w:author="Щербаков Василий Сергеевич" w:date="2020-09-19T17:55:00Z"/>
        </w:rPr>
      </w:pPr>
      <w:ins w:id="183" w:author="Щербаков Василий Сергеевич" w:date="2020-09-19T17:55:00Z">
        <w:r>
          <w:t xml:space="preserve">Использование </w:t>
        </w:r>
        <w:r>
          <w:rPr>
            <w:lang w:val="en-US"/>
          </w:rPr>
          <w:t>http</w:t>
        </w:r>
        <w:r w:rsidRPr="008B2D59">
          <w:rPr>
            <w:rPrChange w:id="184" w:author="Щербаков Василий Сергеевич" w:date="2020-09-19T17:55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client</w:t>
        </w:r>
        <w:r w:rsidRPr="008B2D59">
          <w:rPr>
            <w:rPrChange w:id="185" w:author="Щербаков Василий Сергеевич" w:date="2020-09-19T17:55:00Z">
              <w:rPr>
                <w:lang w:val="en-US"/>
              </w:rPr>
            </w:rPrChange>
          </w:rPr>
          <w:t xml:space="preserve">. </w:t>
        </w:r>
        <w:r>
          <w:t>Тут воможны варианты:</w:t>
        </w:r>
      </w:ins>
    </w:p>
    <w:p w14:paraId="0D0B4473" w14:textId="12142BCD" w:rsidR="008B2D59" w:rsidRDefault="008B2D59" w:rsidP="008B2D59">
      <w:pPr>
        <w:pStyle w:val="ListParagraph"/>
        <w:rPr>
          <w:ins w:id="186" w:author="Щербаков Василий Сергеевич" w:date="2020-09-19T18:12:00Z"/>
        </w:rPr>
      </w:pPr>
      <w:ins w:id="187" w:author="Щербаков Василий Сергеевич" w:date="2020-09-19T17:56:00Z">
        <w:r>
          <w:t xml:space="preserve">1. Использовать отношение </w:t>
        </w:r>
        <w:r w:rsidRPr="008B2D59">
          <w:rPr>
            <w:rPrChange w:id="188" w:author="Щербаков Василий Сергеевич" w:date="2020-09-19T17:56:00Z">
              <w:rPr>
                <w:lang w:val="en-US"/>
              </w:rPr>
            </w:rPrChange>
          </w:rPr>
          <w:t>“</w:t>
        </w:r>
        <w:r>
          <w:t>является</w:t>
        </w:r>
        <w:r w:rsidRPr="008B2D59">
          <w:rPr>
            <w:rPrChange w:id="189" w:author="Щербаков Василий Сергеевич" w:date="2020-09-19T17:56:00Z">
              <w:rPr>
                <w:lang w:val="en-US"/>
              </w:rPr>
            </w:rPrChange>
          </w:rPr>
          <w:t>”</w:t>
        </w:r>
        <w:r>
          <w:t xml:space="preserve">, то есть написать класс – наследник для </w:t>
        </w:r>
      </w:ins>
      <w:ins w:id="190" w:author="Щербаков Василий Сергеевич" w:date="2020-09-19T17:57:00Z">
        <w:r>
          <w:rPr>
            <w:lang w:val="en-US"/>
          </w:rPr>
          <w:t>http</w:t>
        </w:r>
        <w:r w:rsidRPr="008B2D59">
          <w:rPr>
            <w:rPrChange w:id="191" w:author="Щербаков Василий Сергеевич" w:date="2020-09-19T17:57:00Z">
              <w:rPr>
                <w:lang w:val="en-US"/>
              </w:rPr>
            </w:rPrChange>
          </w:rPr>
          <w:t xml:space="preserve"> </w:t>
        </w:r>
        <w:r>
          <w:rPr>
            <w:lang w:val="en-US"/>
          </w:rPr>
          <w:t>client</w:t>
        </w:r>
        <w:r w:rsidRPr="008B2D59">
          <w:rPr>
            <w:rPrChange w:id="192" w:author="Щербаков Василий Сергеевич" w:date="2020-09-19T17:57:00Z">
              <w:rPr>
                <w:lang w:val="en-US"/>
              </w:rPr>
            </w:rPrChange>
          </w:rPr>
          <w:t xml:space="preserve">. </w:t>
        </w:r>
        <w:r>
          <w:t xml:space="preserve">В случае наследования необходимо, чтобы класс наследник удовлетворял следующим </w:t>
        </w:r>
      </w:ins>
      <w:ins w:id="193" w:author="Щербаков Василий Сергеевич" w:date="2020-09-19T17:58:00Z">
        <w:r>
          <w:t>концептуальным критериям:</w:t>
        </w:r>
        <w:r>
          <w:br/>
          <w:t xml:space="preserve">а) Выполнение отношения </w:t>
        </w:r>
        <w:r w:rsidRPr="008B2D59">
          <w:rPr>
            <w:rPrChange w:id="194" w:author="Щербаков Василий Сергеевич" w:date="2020-09-19T17:58:00Z">
              <w:rPr>
                <w:lang w:val="en-US"/>
              </w:rPr>
            </w:rPrChange>
          </w:rPr>
          <w:t>“</w:t>
        </w:r>
        <w:r>
          <w:t>является</w:t>
        </w:r>
        <w:r w:rsidRPr="008B2D59">
          <w:rPr>
            <w:rPrChange w:id="195" w:author="Щербаков Василий Сергеевич" w:date="2020-09-19T17:58:00Z">
              <w:rPr>
                <w:lang w:val="en-US"/>
              </w:rPr>
            </w:rPrChange>
          </w:rPr>
          <w:t>”</w:t>
        </w:r>
        <w:r>
          <w:t>.</w:t>
        </w:r>
      </w:ins>
      <w:ins w:id="196" w:author="Щербаков Василий Сергеевич" w:date="2020-09-19T17:59:00Z">
        <w:r>
          <w:t xml:space="preserve"> То есть необходимо, чтобы производный класс представлял </w:t>
        </w:r>
      </w:ins>
      <w:ins w:id="197" w:author="Щербаков Василий Сергеевич" w:date="2020-09-19T18:00:00Z">
        <w:r>
          <w:t xml:space="preserve">собой подмножество множества допустимых значений класса родителя, а не просто </w:t>
        </w:r>
      </w:ins>
      <w:ins w:id="198" w:author="Щербаков Василий Сергеевич" w:date="2020-09-19T18:01:00Z">
        <w:r>
          <w:t xml:space="preserve">использовать его методы. К примеру, для класса </w:t>
        </w:r>
        <w:proofErr w:type="spellStart"/>
        <w:r>
          <w:rPr>
            <w:lang w:val="en-US"/>
          </w:rPr>
          <w:t>GeometricFigure</w:t>
        </w:r>
        <w:proofErr w:type="spellEnd"/>
        <w:r w:rsidRPr="00693182">
          <w:rPr>
            <w:rPrChange w:id="199" w:author="Щербаков Василий Сергеевич" w:date="2020-09-19T18:02:00Z">
              <w:rPr>
                <w:lang w:val="en-US"/>
              </w:rPr>
            </w:rPrChange>
          </w:rPr>
          <w:t xml:space="preserve"> </w:t>
        </w:r>
        <w:r>
          <w:t xml:space="preserve">с единственным методом </w:t>
        </w:r>
        <w:proofErr w:type="spellStart"/>
        <w:r>
          <w:rPr>
            <w:lang w:val="en-US"/>
          </w:rPr>
          <w:t>GetSquare</w:t>
        </w:r>
        <w:proofErr w:type="spellEnd"/>
        <w:r w:rsidRPr="00693182">
          <w:rPr>
            <w:rPrChange w:id="200" w:author="Щербаков Василий Сергеевич" w:date="2020-09-19T18:02:00Z">
              <w:rPr>
                <w:lang w:val="en-US"/>
              </w:rPr>
            </w:rPrChange>
          </w:rPr>
          <w:t xml:space="preserve">() </w:t>
        </w:r>
      </w:ins>
      <w:ins w:id="201" w:author="Щербаков Василий Сергеевич" w:date="2020-09-19T18:02:00Z">
        <w:r w:rsidR="00693182">
          <w:t>можно написат</w:t>
        </w:r>
      </w:ins>
      <w:ins w:id="202" w:author="Щербаков Василий Сергеевич" w:date="2020-09-19T18:06:00Z">
        <w:r w:rsidR="00693182">
          <w:t xml:space="preserve">ь производный класс </w:t>
        </w:r>
        <w:r w:rsidR="00693182">
          <w:rPr>
            <w:lang w:val="en-US"/>
          </w:rPr>
          <w:t>House</w:t>
        </w:r>
        <w:r w:rsidR="00693182" w:rsidRPr="00693182">
          <w:rPr>
            <w:rPrChange w:id="203" w:author="Щербаков Василий Сергеевич" w:date="2020-09-19T18:06:00Z">
              <w:rPr>
                <w:lang w:val="en-US"/>
              </w:rPr>
            </w:rPrChange>
          </w:rPr>
          <w:t xml:space="preserve">. </w:t>
        </w:r>
        <w:r w:rsidR="00693182">
          <w:t xml:space="preserve">Метод получения площади для него будет актуален и полезен, однако отношение </w:t>
        </w:r>
      </w:ins>
      <w:ins w:id="204" w:author="Щербаков Василий Сергеевич" w:date="2020-09-19T18:07:00Z">
        <w:r w:rsidR="00693182" w:rsidRPr="00693182">
          <w:rPr>
            <w:rPrChange w:id="205" w:author="Щербаков Василий Сергеевич" w:date="2020-09-19T18:07:00Z">
              <w:rPr>
                <w:lang w:val="en-US"/>
              </w:rPr>
            </w:rPrChange>
          </w:rPr>
          <w:t>“</w:t>
        </w:r>
        <w:r w:rsidR="00693182">
          <w:t>является</w:t>
        </w:r>
        <w:r w:rsidR="00693182" w:rsidRPr="00693182">
          <w:rPr>
            <w:rPrChange w:id="206" w:author="Щербаков Василий Сергеевич" w:date="2020-09-19T18:07:00Z">
              <w:rPr>
                <w:lang w:val="en-US"/>
              </w:rPr>
            </w:rPrChange>
          </w:rPr>
          <w:t>”</w:t>
        </w:r>
        <w:r w:rsidR="00693182">
          <w:t xml:space="preserve"> не выполняется</w:t>
        </w:r>
      </w:ins>
      <w:ins w:id="207" w:author="Щербаков Василий Сергеевич" w:date="2020-09-19T18:08:00Z">
        <w:r w:rsidR="00693182">
          <w:t xml:space="preserve">, что приносит диссонанс в концептуальную структуру класса. </w:t>
        </w:r>
      </w:ins>
      <w:ins w:id="208" w:author="Щербаков Василий Сергеевич" w:date="2020-09-19T18:09:00Z">
        <w:r w:rsidR="00693182">
          <w:t xml:space="preserve">В этом примере лучше использовать отношение </w:t>
        </w:r>
        <w:r w:rsidR="00693182" w:rsidRPr="00693182">
          <w:rPr>
            <w:rPrChange w:id="209" w:author="Щербаков Василий Сергеевич" w:date="2020-09-19T18:09:00Z">
              <w:rPr>
                <w:lang w:val="en-US"/>
              </w:rPr>
            </w:rPrChange>
          </w:rPr>
          <w:t>“</w:t>
        </w:r>
        <w:r w:rsidR="00693182">
          <w:t>включает</w:t>
        </w:r>
        <w:r w:rsidR="00693182" w:rsidRPr="00693182">
          <w:rPr>
            <w:rPrChange w:id="210" w:author="Щербаков Василий Сергеевич" w:date="2020-09-19T18:09:00Z">
              <w:rPr>
                <w:lang w:val="en-US"/>
              </w:rPr>
            </w:rPrChange>
          </w:rPr>
          <w:t>”</w:t>
        </w:r>
        <w:r w:rsidR="00693182">
          <w:t xml:space="preserve"> и использовать </w:t>
        </w:r>
        <w:proofErr w:type="spellStart"/>
        <w:r w:rsidR="00693182">
          <w:rPr>
            <w:lang w:val="en-US"/>
          </w:rPr>
          <w:t>GeometricFigure</w:t>
        </w:r>
        <w:proofErr w:type="spellEnd"/>
        <w:r w:rsidR="00693182" w:rsidRPr="00693182">
          <w:rPr>
            <w:rPrChange w:id="211" w:author="Щербаков Василий Сергеевич" w:date="2020-09-19T18:09:00Z">
              <w:rPr>
                <w:lang w:val="en-US"/>
              </w:rPr>
            </w:rPrChange>
          </w:rPr>
          <w:t xml:space="preserve"> </w:t>
        </w:r>
        <w:r w:rsidR="00693182">
          <w:t>как член кл</w:t>
        </w:r>
      </w:ins>
      <w:ins w:id="212" w:author="Щербаков Василий Сергеевич" w:date="2020-09-19T18:10:00Z">
        <w:r w:rsidR="00693182">
          <w:t xml:space="preserve">асса </w:t>
        </w:r>
        <w:r w:rsidR="00693182">
          <w:rPr>
            <w:lang w:val="en-US"/>
          </w:rPr>
          <w:t>House</w:t>
        </w:r>
        <w:r w:rsidR="00693182" w:rsidRPr="00693182">
          <w:rPr>
            <w:rPrChange w:id="213" w:author="Щербаков Василий Сергеевич" w:date="2020-09-19T18:10:00Z">
              <w:rPr>
                <w:lang w:val="en-US"/>
              </w:rPr>
            </w:rPrChange>
          </w:rPr>
          <w:t xml:space="preserve">, </w:t>
        </w:r>
        <w:r w:rsidR="00693182">
          <w:t>который содержит информацию о геометрической фигуре, которая максимально похожа на фигуру дома. В данном же случае</w:t>
        </w:r>
      </w:ins>
      <w:ins w:id="214" w:author="Щербаков Василий Сергеевич" w:date="2020-09-19T18:11:00Z">
        <w:r w:rsidR="00693182">
          <w:t xml:space="preserve">, предлагается сделать класс, который будет расширять функционал </w:t>
        </w:r>
      </w:ins>
      <w:ins w:id="215" w:author="Щербаков Василий Сергеевич" w:date="2020-09-19T18:12:00Z">
        <w:r w:rsidR="00693182">
          <w:t xml:space="preserve">стандартного </w:t>
        </w:r>
        <w:r w:rsidR="00693182">
          <w:rPr>
            <w:lang w:val="en-US"/>
          </w:rPr>
          <w:t>http</w:t>
        </w:r>
        <w:r w:rsidR="00693182" w:rsidRPr="00693182">
          <w:rPr>
            <w:rPrChange w:id="216" w:author="Щербаков Василий Сергеевич" w:date="2020-09-19T18:12:00Z">
              <w:rPr>
                <w:lang w:val="en-US"/>
              </w:rPr>
            </w:rPrChange>
          </w:rPr>
          <w:t xml:space="preserve"> </w:t>
        </w:r>
        <w:r w:rsidR="00693182">
          <w:rPr>
            <w:lang w:val="en-US"/>
          </w:rPr>
          <w:t>client</w:t>
        </w:r>
        <w:r w:rsidR="00693182" w:rsidRPr="00693182">
          <w:rPr>
            <w:rPrChange w:id="217" w:author="Щербаков Василий Сергеевич" w:date="2020-09-19T18:12:00Z">
              <w:rPr>
                <w:lang w:val="en-US"/>
              </w:rPr>
            </w:rPrChange>
          </w:rPr>
          <w:t>’</w:t>
        </w:r>
        <w:r w:rsidR="00693182">
          <w:t xml:space="preserve">а, то есть отношение </w:t>
        </w:r>
        <w:r w:rsidR="008C5A81" w:rsidRPr="008C5A81">
          <w:rPr>
            <w:rPrChange w:id="218" w:author="Щербаков Василий Сергеевич" w:date="2020-09-19T18:12:00Z">
              <w:rPr>
                <w:lang w:val="en-US"/>
              </w:rPr>
            </w:rPrChange>
          </w:rPr>
          <w:t>“</w:t>
        </w:r>
        <w:r w:rsidR="008C5A81">
          <w:t>является</w:t>
        </w:r>
        <w:r w:rsidR="008C5A81" w:rsidRPr="008C5A81">
          <w:rPr>
            <w:rPrChange w:id="219" w:author="Щербаков Василий Сергеевич" w:date="2020-09-19T18:12:00Z">
              <w:rPr>
                <w:lang w:val="en-US"/>
              </w:rPr>
            </w:rPrChange>
          </w:rPr>
          <w:t>”</w:t>
        </w:r>
        <w:r w:rsidR="008C5A81">
          <w:t xml:space="preserve"> выполнятеся.</w:t>
        </w:r>
      </w:ins>
    </w:p>
    <w:p w14:paraId="2AE1137E" w14:textId="1FFF636E" w:rsidR="008C5A81" w:rsidRDefault="008C5A81" w:rsidP="008B2D59">
      <w:pPr>
        <w:pStyle w:val="ListParagraph"/>
        <w:rPr>
          <w:ins w:id="220" w:author="Щербаков Василий Сергеевич" w:date="2020-09-19T18:16:00Z"/>
        </w:rPr>
      </w:pPr>
      <w:ins w:id="221" w:author="Щербаков Василий Сергеевич" w:date="2020-09-19T18:12:00Z">
        <w:r>
          <w:lastRenderedPageBreak/>
          <w:t xml:space="preserve">Б) Выполение </w:t>
        </w:r>
        <w:r w:rsidRPr="008C5A81">
          <w:t>принцип</w:t>
        </w:r>
      </w:ins>
      <w:ins w:id="222" w:author="Щербаков Василий Сергеевич" w:date="2020-09-19T18:13:00Z">
        <w:r>
          <w:t>а</w:t>
        </w:r>
      </w:ins>
      <w:ins w:id="223" w:author="Щербаков Василий Сергеевич" w:date="2020-09-19T18:12:00Z">
        <w:r w:rsidRPr="008C5A81">
          <w:t xml:space="preserve"> подстановки </w:t>
        </w:r>
      </w:ins>
      <w:ins w:id="224" w:author="Щербаков Василий Сергеевич" w:date="2020-09-19T18:13:00Z">
        <w:r>
          <w:t>Б</w:t>
        </w:r>
      </w:ins>
      <w:ins w:id="225" w:author="Щербаков Василий Сергеевич" w:date="2020-09-19T18:12:00Z">
        <w:r w:rsidRPr="008C5A81">
          <w:t xml:space="preserve">арбары </w:t>
        </w:r>
      </w:ins>
      <w:ins w:id="226" w:author="Щербаков Василий Сергеевич" w:date="2020-09-19T18:13:00Z">
        <w:r>
          <w:t>Л</w:t>
        </w:r>
      </w:ins>
      <w:ins w:id="227" w:author="Щербаков Василий Сергеевич" w:date="2020-09-19T18:12:00Z">
        <w:r w:rsidRPr="008C5A81">
          <w:t>исков</w:t>
        </w:r>
      </w:ins>
      <w:ins w:id="228" w:author="Щербаков Василий Сергеевич" w:date="2020-09-19T18:13:00Z">
        <w:r>
          <w:t xml:space="preserve">. Сам принцип гласит следующее: любой </w:t>
        </w:r>
      </w:ins>
      <w:ins w:id="229" w:author="Щербаков Василий Сергеевич" w:date="2020-09-19T18:14:00Z">
        <w:r>
          <w:t>производный класс должен расширять функционал базового, а не замещать, а также любой производный класс может быть поставлен на место базового и это ничего не изменит в ра</w:t>
        </w:r>
      </w:ins>
      <w:ins w:id="230" w:author="Щербаков Василий Сергеевич" w:date="2020-09-19T18:15:00Z">
        <w:r>
          <w:t>боте приложения. Несложно заметить, что этот приницип тесно переклекается с концепци</w:t>
        </w:r>
      </w:ins>
      <w:ins w:id="231" w:author="Щербаков Василий Сергеевич" w:date="2020-09-19T18:16:00Z">
        <w:r>
          <w:t xml:space="preserve">ей отношения </w:t>
        </w:r>
        <w:r w:rsidRPr="008C5A81">
          <w:rPr>
            <w:rPrChange w:id="232" w:author="Щербаков Василий Сергеевич" w:date="2020-09-19T18:16:00Z">
              <w:rPr>
                <w:lang w:val="en-US"/>
              </w:rPr>
            </w:rPrChange>
          </w:rPr>
          <w:t>“</w:t>
        </w:r>
        <w:r>
          <w:t>является</w:t>
        </w:r>
        <w:r w:rsidRPr="008C5A81">
          <w:rPr>
            <w:rPrChange w:id="233" w:author="Щербаков Василий Сергеевич" w:date="2020-09-19T18:16:00Z">
              <w:rPr>
                <w:lang w:val="en-US"/>
              </w:rPr>
            </w:rPrChange>
          </w:rPr>
          <w:t>”</w:t>
        </w:r>
        <w:r>
          <w:t>, соответственно также, как и отношение, принцип выполняется для класса.</w:t>
        </w:r>
      </w:ins>
    </w:p>
    <w:p w14:paraId="23963AE5" w14:textId="50FA8F73" w:rsidR="008C5A81" w:rsidRDefault="008C5A81" w:rsidP="009E3F6A">
      <w:pPr>
        <w:pStyle w:val="ListParagraph"/>
        <w:numPr>
          <w:ilvl w:val="0"/>
          <w:numId w:val="19"/>
        </w:numPr>
        <w:rPr>
          <w:ins w:id="234" w:author="Щербаков Василий Сергеевич" w:date="2020-09-19T18:27:00Z"/>
        </w:rPr>
      </w:pPr>
      <w:ins w:id="235" w:author="Щербаков Василий Сергеевич" w:date="2020-09-19T18:16:00Z">
        <w:r>
          <w:t xml:space="preserve">Использовать отношение </w:t>
        </w:r>
        <w:r w:rsidRPr="009E3F6A">
          <w:rPr>
            <w:rPrChange w:id="236" w:author="Щербаков Василий Сергеевич" w:date="2020-09-19T18:24:00Z">
              <w:rPr>
                <w:lang w:val="en-US"/>
              </w:rPr>
            </w:rPrChange>
          </w:rPr>
          <w:t>“</w:t>
        </w:r>
        <w:r>
          <w:t>включает</w:t>
        </w:r>
        <w:r w:rsidRPr="009E3F6A">
          <w:rPr>
            <w:rPrChange w:id="237" w:author="Щербаков Василий Сергеевич" w:date="2020-09-19T18:24:00Z">
              <w:rPr>
                <w:lang w:val="en-US"/>
              </w:rPr>
            </w:rPrChange>
          </w:rPr>
          <w:t>”</w:t>
        </w:r>
      </w:ins>
      <w:ins w:id="238" w:author="Щербаков Василий Сергеевич" w:date="2020-09-19T18:23:00Z">
        <w:r w:rsidR="009E3F6A">
          <w:t xml:space="preserve">. При использовании </w:t>
        </w:r>
      </w:ins>
      <w:ins w:id="239" w:author="Щербаков Василий Сергеевич" w:date="2020-09-19T18:24:00Z">
        <w:r w:rsidR="009E3F6A">
          <w:t xml:space="preserve">данного отношения класс </w:t>
        </w:r>
        <w:r w:rsidR="009E3F6A">
          <w:rPr>
            <w:lang w:val="en-US"/>
          </w:rPr>
          <w:t>http</w:t>
        </w:r>
        <w:r w:rsidR="009E3F6A" w:rsidRPr="009E3F6A">
          <w:rPr>
            <w:rPrChange w:id="240" w:author="Щербаков Василий Сергеевич" w:date="2020-09-19T18:24:00Z">
              <w:rPr>
                <w:lang w:val="en-US"/>
              </w:rPr>
            </w:rPrChange>
          </w:rPr>
          <w:t xml:space="preserve"> </w:t>
        </w:r>
        <w:r w:rsidR="009E3F6A">
          <w:rPr>
            <w:lang w:val="en-US"/>
          </w:rPr>
          <w:t>client</w:t>
        </w:r>
        <w:r w:rsidR="009E3F6A" w:rsidRPr="009E3F6A">
          <w:rPr>
            <w:rPrChange w:id="241" w:author="Щербаков Василий Сергеевич" w:date="2020-09-19T18:24:00Z">
              <w:rPr>
                <w:lang w:val="en-US"/>
              </w:rPr>
            </w:rPrChange>
          </w:rPr>
          <w:t xml:space="preserve"> </w:t>
        </w:r>
        <w:r w:rsidR="009E3F6A">
          <w:t>будет передаваться ч</w:t>
        </w:r>
      </w:ins>
      <w:ins w:id="242" w:author="Щербаков Василий Сергеевич" w:date="2020-09-19T18:25:00Z">
        <w:r w:rsidR="009E3F6A">
          <w:t xml:space="preserve">ерез </w:t>
        </w:r>
        <w:r w:rsidR="009E3F6A">
          <w:rPr>
            <w:lang w:val="en-US"/>
          </w:rPr>
          <w:t>DI</w:t>
        </w:r>
        <w:r w:rsidR="009E3F6A" w:rsidRPr="009E3F6A">
          <w:rPr>
            <w:rPrChange w:id="243" w:author="Щербаков Василий Сергеевич" w:date="2020-09-19T18:25:00Z">
              <w:rPr>
                <w:lang w:val="en-US"/>
              </w:rPr>
            </w:rPrChange>
          </w:rPr>
          <w:t xml:space="preserve"> </w:t>
        </w:r>
        <w:r w:rsidR="009E3F6A">
          <w:rPr>
            <w:lang w:val="en-US"/>
          </w:rPr>
          <w:t>Container</w:t>
        </w:r>
        <w:r w:rsidR="009E3F6A">
          <w:t>, как и логгер.</w:t>
        </w:r>
      </w:ins>
      <w:ins w:id="244" w:author="Щербаков Василий Сергеевич" w:date="2020-09-19T18:26:00Z">
        <w:r w:rsidR="009E3F6A">
          <w:t xml:space="preserve"> </w:t>
        </w:r>
        <w:r w:rsidR="009E3F6A">
          <w:br/>
          <w:t>В итоге был выбра</w:t>
        </w:r>
      </w:ins>
      <w:ins w:id="245" w:author="Щербаков Василий Сергеевич" w:date="2020-09-19T18:27:00Z">
        <w:r w:rsidR="009E3F6A">
          <w:t xml:space="preserve">н вариант сделать </w:t>
        </w:r>
        <w:r w:rsidR="009E3F6A">
          <w:rPr>
            <w:lang w:val="en-US"/>
          </w:rPr>
          <w:t>http</w:t>
        </w:r>
        <w:r w:rsidR="009E3F6A" w:rsidRPr="009E3F6A">
          <w:rPr>
            <w:rPrChange w:id="246" w:author="Щербаков Василий Сергеевич" w:date="2020-09-19T18:27:00Z">
              <w:rPr>
                <w:lang w:val="en-US"/>
              </w:rPr>
            </w:rPrChange>
          </w:rPr>
          <w:t xml:space="preserve"> </w:t>
        </w:r>
        <w:r w:rsidR="009E3F6A">
          <w:rPr>
            <w:lang w:val="en-US"/>
          </w:rPr>
          <w:t>client</w:t>
        </w:r>
        <w:r w:rsidR="009E3F6A" w:rsidRPr="009E3F6A">
          <w:rPr>
            <w:rPrChange w:id="247" w:author="Щербаков Василий Сергеевич" w:date="2020-09-19T18:27:00Z">
              <w:rPr>
                <w:lang w:val="en-US"/>
              </w:rPr>
            </w:rPrChange>
          </w:rPr>
          <w:t xml:space="preserve"> </w:t>
        </w:r>
        <w:r w:rsidR="009E3F6A">
          <w:t>членом класса. Аргументы:</w:t>
        </w:r>
      </w:ins>
    </w:p>
    <w:p w14:paraId="375E1834" w14:textId="03DECBF2" w:rsidR="009E3F6A" w:rsidRPr="00314DC2" w:rsidRDefault="009E3F6A" w:rsidP="009E3F6A">
      <w:pPr>
        <w:pStyle w:val="ListParagraph"/>
        <w:numPr>
          <w:ilvl w:val="0"/>
          <w:numId w:val="23"/>
        </w:numPr>
        <w:rPr>
          <w:ins w:id="248" w:author="Щербаков Василий Сергеевич" w:date="2020-09-19T18:34:00Z"/>
          <w:rPrChange w:id="249" w:author="Щербаков Василий Сергеевич" w:date="2020-09-19T18:34:00Z">
            <w:rPr>
              <w:ins w:id="250" w:author="Щербаков Василий Сергеевич" w:date="2020-09-19T18:34:00Z"/>
              <w:rFonts w:ascii="Arial" w:hAnsi="Arial" w:cs="Arial"/>
              <w:color w:val="222222"/>
              <w:shd w:val="clear" w:color="auto" w:fill="FFFFFF"/>
            </w:rPr>
          </w:rPrChange>
        </w:rPr>
      </w:pPr>
      <w:ins w:id="251" w:author="Щербаков Василий Сергеевич" w:date="2020-09-19T18:27:00Z">
        <w:r>
          <w:t xml:space="preserve">При </w:t>
        </w:r>
      </w:ins>
      <w:ins w:id="252" w:author="Щербаков Василий Сергеевич" w:date="2020-09-19T18:28:00Z">
        <w:r>
          <w:t xml:space="preserve">использовании наследования клиентскому коду будет доступен функционал по работе с </w:t>
        </w:r>
        <w:r>
          <w:rPr>
            <w:lang w:val="en-US"/>
          </w:rPr>
          <w:t>http</w:t>
        </w:r>
        <w:r w:rsidRPr="009E3F6A">
          <w:rPr>
            <w:rPrChange w:id="253" w:author="Щербаков Василий Сергеевич" w:date="2020-09-19T18:28:00Z">
              <w:rPr>
                <w:lang w:val="en-US"/>
              </w:rPr>
            </w:rPrChange>
          </w:rPr>
          <w:t xml:space="preserve"> </w:t>
        </w:r>
        <w:r>
          <w:t>запросами, в то время как по всем современным принципам разработки</w:t>
        </w:r>
      </w:ins>
      <w:ins w:id="254" w:author="Щербаков Василий Сергеевич" w:date="2020-09-19T18:29:00Z">
        <w:r>
          <w:t xml:space="preserve"> не рекомендуется </w:t>
        </w:r>
      </w:ins>
      <w:ins w:id="255" w:author="Щербаков Василий Сергеевич" w:date="2020-09-19T18:33:00Z">
        <w:r>
          <w:t>создавать классы с лишнимии методами</w:t>
        </w:r>
      </w:ins>
      <w:ins w:id="256" w:author="Щербаков Василий Сергеевич" w:date="2020-09-19T18:34:00Z">
        <w:r w:rsidR="00314DC2" w:rsidRPr="00314DC2">
          <w:rPr>
            <w:rPrChange w:id="257" w:author="Щербаков Василий Сергеевич" w:date="2020-09-19T18:34:00Z">
              <w:rPr>
                <w:lang w:val="en-US"/>
              </w:rPr>
            </w:rPrChange>
          </w:rPr>
          <w:t xml:space="preserve">. </w:t>
        </w:r>
        <w:r w:rsidR="00314DC2">
          <w:t xml:space="preserve">К примеру один из ключевых принципов разработки ПО – </w:t>
        </w:r>
        <w:r w:rsidR="00314DC2">
          <w:rPr>
            <w:lang w:val="en-US"/>
          </w:rPr>
          <w:t>KISS</w:t>
        </w:r>
        <w:r w:rsidR="00314DC2" w:rsidRPr="00314DC2">
          <w:rPr>
            <w:rPrChange w:id="258" w:author="Щербаков Василий Сергеевич" w:date="2020-09-19T18:34:00Z">
              <w:rPr>
                <w:lang w:val="en-US"/>
              </w:rPr>
            </w:rPrChange>
          </w:rPr>
          <w:t>(</w:t>
        </w:r>
        <w:r w:rsidR="00314DC2">
          <w:rPr>
            <w:rFonts w:ascii="Arial" w:hAnsi="Arial" w:cs="Arial"/>
            <w:color w:val="222222"/>
            <w:shd w:val="clear" w:color="auto" w:fill="FFFFFF"/>
          </w:rPr>
          <w:t>keep it short simple</w:t>
        </w:r>
        <w:r w:rsidR="00314DC2" w:rsidRPr="00314DC2">
          <w:rPr>
            <w:rFonts w:ascii="Arial" w:hAnsi="Arial" w:cs="Arial"/>
            <w:color w:val="222222"/>
            <w:shd w:val="clear" w:color="auto" w:fill="FFFFFF"/>
            <w:rPrChange w:id="259" w:author="Щербаков Василий Сергеевич" w:date="2020-09-19T18:34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 xml:space="preserve">) </w:t>
        </w:r>
        <w:r w:rsidR="00314DC2">
          <w:rPr>
            <w:rFonts w:ascii="Arial" w:hAnsi="Arial" w:cs="Arial"/>
            <w:color w:val="222222"/>
            <w:shd w:val="clear" w:color="auto" w:fill="FFFFFF"/>
          </w:rPr>
          <w:t>включает в себя этот тезис.</w:t>
        </w:r>
      </w:ins>
    </w:p>
    <w:p w14:paraId="1542BCE9" w14:textId="76D0212F" w:rsidR="00314DC2" w:rsidRPr="00314DC2" w:rsidRDefault="00314DC2" w:rsidP="009E3F6A">
      <w:pPr>
        <w:pStyle w:val="ListParagraph"/>
        <w:numPr>
          <w:ilvl w:val="0"/>
          <w:numId w:val="23"/>
        </w:numPr>
        <w:rPr>
          <w:ins w:id="260" w:author="Щербаков Василий Сергеевич" w:date="2020-09-19T18:37:00Z"/>
          <w:rPrChange w:id="261" w:author="Щербаков Василий Сергеевич" w:date="2020-09-19T18:37:00Z">
            <w:rPr>
              <w:ins w:id="262" w:author="Щербаков Василий Сергеевич" w:date="2020-09-19T18:37:00Z"/>
              <w:rFonts w:ascii="Arial" w:hAnsi="Arial" w:cs="Arial"/>
              <w:color w:val="222222"/>
              <w:shd w:val="clear" w:color="auto" w:fill="FFFFFF"/>
            </w:rPr>
          </w:rPrChange>
        </w:rPr>
      </w:pPr>
      <w:ins w:id="263" w:author="Щербаков Василий Сергеевич" w:date="2020-09-19T18:35:00Z">
        <w:r>
          <w:rPr>
            <w:rFonts w:ascii="Arial" w:hAnsi="Arial" w:cs="Arial"/>
            <w:color w:val="222222"/>
            <w:shd w:val="clear" w:color="auto" w:fill="FFFFFF"/>
          </w:rPr>
          <w:t>Хотя принцип подстановки и выполняется, при более подробном анализе класса, становит</w:t>
        </w:r>
      </w:ins>
      <w:ins w:id="264" w:author="Щербаков Василий Сергеевич" w:date="2020-09-19T18:36:00Z">
        <w:r>
          <w:rPr>
            <w:rFonts w:ascii="Arial" w:hAnsi="Arial" w:cs="Arial"/>
            <w:color w:val="222222"/>
            <w:shd w:val="clear" w:color="auto" w:fill="FFFFFF"/>
          </w:rPr>
          <w:t xml:space="preserve">ся понятным, что не выполняется отношение </w:t>
        </w:r>
        <w:r w:rsidRPr="00314DC2">
          <w:rPr>
            <w:rFonts w:ascii="Arial" w:hAnsi="Arial" w:cs="Arial"/>
            <w:color w:val="222222"/>
            <w:shd w:val="clear" w:color="auto" w:fill="FFFFFF"/>
            <w:rPrChange w:id="265" w:author="Щербаков Василий Сергеевич" w:date="2020-09-19T18:36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>“</w:t>
        </w:r>
        <w:r>
          <w:rPr>
            <w:rFonts w:ascii="Arial" w:hAnsi="Arial" w:cs="Arial"/>
            <w:color w:val="222222"/>
            <w:shd w:val="clear" w:color="auto" w:fill="FFFFFF"/>
          </w:rPr>
          <w:t>является</w:t>
        </w:r>
        <w:r w:rsidRPr="00314DC2">
          <w:rPr>
            <w:rFonts w:ascii="Arial" w:hAnsi="Arial" w:cs="Arial"/>
            <w:color w:val="222222"/>
            <w:shd w:val="clear" w:color="auto" w:fill="FFFFFF"/>
            <w:rPrChange w:id="266" w:author="Щербаков Василий Сергеевич" w:date="2020-09-19T18:36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>”</w:t>
        </w:r>
        <w:r>
          <w:rPr>
            <w:rFonts w:ascii="Arial" w:hAnsi="Arial" w:cs="Arial"/>
            <w:color w:val="222222"/>
            <w:shd w:val="clear" w:color="auto" w:fill="FFFFFF"/>
          </w:rPr>
          <w:t xml:space="preserve">, поскольку реализуемый класс содержит не только функционал для работы с </w:t>
        </w:r>
        <w:r>
          <w:rPr>
            <w:rFonts w:ascii="Arial" w:hAnsi="Arial" w:cs="Arial"/>
            <w:color w:val="222222"/>
            <w:shd w:val="clear" w:color="auto" w:fill="FFFFFF"/>
            <w:lang w:val="en-US"/>
          </w:rPr>
          <w:t>http</w:t>
        </w:r>
        <w:r w:rsidRPr="00314DC2">
          <w:rPr>
            <w:rFonts w:ascii="Arial" w:hAnsi="Arial" w:cs="Arial"/>
            <w:color w:val="222222"/>
            <w:shd w:val="clear" w:color="auto" w:fill="FFFFFF"/>
            <w:rPrChange w:id="267" w:author="Щербаков Василий Сергеевич" w:date="2020-09-19T18:36:00Z">
              <w:rPr>
                <w:rFonts w:ascii="Arial" w:hAnsi="Arial" w:cs="Arial"/>
                <w:color w:val="222222"/>
                <w:shd w:val="clear" w:color="auto" w:fill="FFFFFF"/>
                <w:lang w:val="en-US"/>
              </w:rPr>
            </w:rPrChange>
          </w:rPr>
          <w:t xml:space="preserve"> </w:t>
        </w:r>
        <w:r>
          <w:rPr>
            <w:rFonts w:ascii="Arial" w:hAnsi="Arial" w:cs="Arial"/>
            <w:color w:val="222222"/>
            <w:shd w:val="clear" w:color="auto" w:fill="FFFFFF"/>
          </w:rPr>
          <w:t xml:space="preserve">запросами, </w:t>
        </w:r>
      </w:ins>
      <w:ins w:id="268" w:author="Щербаков Василий Сергеевич" w:date="2020-09-19T18:37:00Z">
        <w:r>
          <w:rPr>
            <w:rFonts w:ascii="Arial" w:hAnsi="Arial" w:cs="Arial"/>
            <w:color w:val="222222"/>
            <w:shd w:val="clear" w:color="auto" w:fill="FFFFFF"/>
          </w:rPr>
          <w:t>но и сериализацию.</w:t>
        </w:r>
      </w:ins>
    </w:p>
    <w:p w14:paraId="2995F8D8" w14:textId="32B6B955" w:rsidR="00314DC2" w:rsidRDefault="00314DC2" w:rsidP="00314DC2">
      <w:pPr>
        <w:ind w:left="1080"/>
        <w:rPr>
          <w:ins w:id="269" w:author="Щербаков Василий Сергеевич" w:date="2020-09-19T18:39:00Z"/>
        </w:rPr>
      </w:pPr>
      <w:ins w:id="270" w:author="Щербаков Василий Сергеевич" w:date="2020-09-19T18:37:00Z">
        <w:r>
          <w:t xml:space="preserve">Для реализуемого класса также необходимо выполнение </w:t>
        </w:r>
      </w:ins>
      <w:ins w:id="271" w:author="Щербаков Василий Сергеевич" w:date="2020-09-19T18:38:00Z">
        <w:r>
          <w:t>принципов сокрытия информации</w:t>
        </w:r>
      </w:ins>
      <w:ins w:id="272" w:author="Щербаков Василий Сергеевич" w:date="2020-09-19T18:39:00Z">
        <w:r>
          <w:t>. Соответственно по итогу полученный класс должен:</w:t>
        </w:r>
      </w:ins>
    </w:p>
    <w:p w14:paraId="26F0B6D1" w14:textId="5B4D6792" w:rsidR="00314DC2" w:rsidRDefault="00314DC2" w:rsidP="00314DC2">
      <w:pPr>
        <w:pStyle w:val="ListParagraph"/>
        <w:numPr>
          <w:ilvl w:val="0"/>
          <w:numId w:val="24"/>
        </w:numPr>
        <w:rPr>
          <w:ins w:id="273" w:author="Щербаков Василий Сергеевич" w:date="2020-09-19T18:41:00Z"/>
        </w:rPr>
      </w:pPr>
      <w:ins w:id="274" w:author="Щербаков Василий Сергеевич" w:date="2020-09-19T18:39:00Z">
        <w:r>
          <w:t xml:space="preserve">Инкапсулировать работу с </w:t>
        </w:r>
        <w:r>
          <w:rPr>
            <w:lang w:val="en-US"/>
          </w:rPr>
          <w:t>http</w:t>
        </w:r>
        <w:r w:rsidRPr="00314DC2">
          <w:rPr>
            <w:rPrChange w:id="275" w:author="Щербаков Василий Сергеевич" w:date="2020-09-19T18:39:00Z">
              <w:rPr>
                <w:lang w:val="en-US"/>
              </w:rPr>
            </w:rPrChange>
          </w:rPr>
          <w:t xml:space="preserve">. </w:t>
        </w:r>
        <w:r>
          <w:t xml:space="preserve">То есть возращать клиентскому коду </w:t>
        </w:r>
      </w:ins>
      <w:ins w:id="276" w:author="Щербаков Василий Сергеевич" w:date="2020-09-19T18:40:00Z">
        <w:r>
          <w:t xml:space="preserve">обработанные данные в виде моделей контрактов, никакой информации о кодах </w:t>
        </w:r>
        <w:r>
          <w:rPr>
            <w:lang w:val="en-US"/>
          </w:rPr>
          <w:t>response</w:t>
        </w:r>
        <w:r w:rsidRPr="00314DC2">
          <w:rPr>
            <w:rPrChange w:id="277" w:author="Щербаков Василий Сергеевич" w:date="2020-09-19T18:40:00Z">
              <w:rPr>
                <w:lang w:val="en-US"/>
              </w:rPr>
            </w:rPrChange>
          </w:rPr>
          <w:t xml:space="preserve"> </w:t>
        </w:r>
        <w:r>
          <w:t xml:space="preserve">и тому подобного </w:t>
        </w:r>
      </w:ins>
      <w:ins w:id="278" w:author="Щербаков Василий Сергеевич" w:date="2020-09-19T18:41:00Z">
        <w:r>
          <w:t>методы класса возвращать не должны.</w:t>
        </w:r>
      </w:ins>
    </w:p>
    <w:p w14:paraId="438B45B9" w14:textId="5BEA5166" w:rsidR="00314DC2" w:rsidRDefault="00314DC2" w:rsidP="00314DC2">
      <w:pPr>
        <w:pStyle w:val="ListParagraph"/>
        <w:numPr>
          <w:ilvl w:val="0"/>
          <w:numId w:val="24"/>
        </w:numPr>
        <w:rPr>
          <w:ins w:id="279" w:author="Щербаков Василий Сергеевич" w:date="2020-09-19T18:41:00Z"/>
        </w:rPr>
      </w:pPr>
      <w:ins w:id="280" w:author="Щербаков Василий Сергеевич" w:date="2020-09-19T18:41:00Z">
        <w:r>
          <w:t>Выполнять логгирование.</w:t>
        </w:r>
      </w:ins>
    </w:p>
    <w:p w14:paraId="7E458A3B" w14:textId="5A38E3E9" w:rsidR="00314DC2" w:rsidRDefault="00314DC2" w:rsidP="00314DC2">
      <w:pPr>
        <w:pStyle w:val="ListParagraph"/>
        <w:numPr>
          <w:ilvl w:val="0"/>
          <w:numId w:val="24"/>
        </w:numPr>
        <w:rPr>
          <w:ins w:id="281" w:author="Щербаков Василий Сергеевич" w:date="2020-09-19T18:45:00Z"/>
        </w:rPr>
      </w:pPr>
      <w:ins w:id="282" w:author="Щербаков Василий Сергеевич" w:date="2020-09-19T18:41:00Z">
        <w:r>
          <w:t xml:space="preserve">Не содердать абсолютно никакой бизнес логики. </w:t>
        </w:r>
      </w:ins>
      <w:ins w:id="283" w:author="Щербаков Василий Сергеевич" w:date="2020-09-19T18:42:00Z">
        <w:r>
          <w:t xml:space="preserve">Этот класс просто выполняет запросы, логгирует и возвращает значения. Вся логика должна быть уровнем выше. </w:t>
        </w:r>
      </w:ins>
    </w:p>
    <w:p w14:paraId="538C3809" w14:textId="783A625B" w:rsidR="00F650FA" w:rsidRDefault="00F650FA" w:rsidP="00F650FA">
      <w:pPr>
        <w:rPr>
          <w:ins w:id="284" w:author="Щербаков Василий Сергеевич" w:date="2020-09-19T19:02:00Z"/>
        </w:rPr>
      </w:pPr>
      <w:ins w:id="285" w:author="Щербаков Василий Сергеевич" w:date="2020-09-19T18:45:00Z">
        <w:r>
          <w:t xml:space="preserve">Однако, в связи с тем, что существует несколько </w:t>
        </w:r>
      </w:ins>
      <w:ins w:id="286" w:author="Щербаков Василий Сергеевич" w:date="2020-09-19T18:46:00Z">
        <w:r>
          <w:t xml:space="preserve">концептуально разных типов моделей: </w:t>
        </w:r>
        <w:r>
          <w:rPr>
            <w:lang w:val="en-US"/>
          </w:rPr>
          <w:t>memristor</w:t>
        </w:r>
        <w:r w:rsidRPr="00F650FA">
          <w:rPr>
            <w:rPrChange w:id="287" w:author="Щербаков Василий Сергеевич" w:date="2020-09-19T18:46:00Z">
              <w:rPr>
                <w:lang w:val="en-US"/>
              </w:rPr>
            </w:rPrChange>
          </w:rPr>
          <w:t xml:space="preserve">, </w:t>
        </w:r>
        <w:r>
          <w:rPr>
            <w:lang w:val="en-US"/>
          </w:rPr>
          <w:t>network</w:t>
        </w:r>
        <w:r w:rsidRPr="00F650FA">
          <w:rPr>
            <w:rPrChange w:id="288" w:author="Щербаков Василий Сергеевич" w:date="2020-09-19T18:46:00Z">
              <w:rPr>
                <w:lang w:val="en-US"/>
              </w:rPr>
            </w:rPrChange>
          </w:rPr>
          <w:t xml:space="preserve">, </w:t>
        </w:r>
        <w:r>
          <w:t>количе</w:t>
        </w:r>
      </w:ins>
      <w:ins w:id="289" w:author="Щербаков Василий Сергеевич" w:date="2020-09-19T18:47:00Z">
        <w:r>
          <w:t>ство требуемых методов увеличивается вдвое. В совей книге Артур Ариэль опис</w:t>
        </w:r>
      </w:ins>
      <w:ins w:id="290" w:author="Щербаков Василий Сергеевич" w:date="2020-09-19T18:48:00Z">
        <w:r>
          <w:t xml:space="preserve">ывает </w:t>
        </w:r>
        <w:r w:rsidRPr="00F650FA">
          <w:rPr>
            <w:rPrChange w:id="291" w:author="Щербаков Василий Сергеевич" w:date="2020-09-19T18:48:00Z">
              <w:rPr>
                <w:lang w:val="en-US"/>
              </w:rPr>
            </w:rPrChange>
          </w:rPr>
          <w:t>“</w:t>
        </w:r>
        <w:r>
          <w:t>магическое</w:t>
        </w:r>
        <w:r w:rsidRPr="00F650FA">
          <w:rPr>
            <w:rPrChange w:id="292" w:author="Щербаков Василий Сергеевич" w:date="2020-09-19T18:48:00Z">
              <w:rPr>
                <w:lang w:val="en-US"/>
              </w:rPr>
            </w:rPrChange>
          </w:rPr>
          <w:t>”</w:t>
        </w:r>
        <w:r>
          <w:t xml:space="preserve"> число 7 +-2 и предлагает исопльзовать его для характеристики максимального количества методов в классе. Данное число взято не из в</w:t>
        </w:r>
      </w:ins>
      <w:ins w:id="293" w:author="Щербаков Василий Сергеевич" w:date="2020-09-19T18:49:00Z">
        <w:r>
          <w:t xml:space="preserve">оздуха, оно показывает, сколько примерно предметов может запомнить </w:t>
        </w:r>
        <w:r>
          <w:lastRenderedPageBreak/>
          <w:t>человек одновременно. Соответственно, в нашем случае, чи</w:t>
        </w:r>
      </w:ins>
      <w:ins w:id="294" w:author="Щербаков Василий Сергеевич" w:date="2020-09-19T18:50:00Z">
        <w:r>
          <w:t xml:space="preserve">сло методов явно будет больше верхней границы этого интервала – девяти. Также для концептуальной целостности и декомпозиции можно разделить класс </w:t>
        </w:r>
        <w:r>
          <w:rPr>
            <w:lang w:val="en-US"/>
          </w:rPr>
          <w:t>client</w:t>
        </w:r>
        <w:r w:rsidRPr="00F650FA">
          <w:rPr>
            <w:rPrChange w:id="295" w:author="Щербаков Василий Сергеевич" w:date="2020-09-19T18:50:00Z">
              <w:rPr>
                <w:lang w:val="en-US"/>
              </w:rPr>
            </w:rPrChange>
          </w:rPr>
          <w:t xml:space="preserve"> </w:t>
        </w:r>
        <w:r>
          <w:t>на два(или возможно больше</w:t>
        </w:r>
      </w:ins>
      <w:ins w:id="296" w:author="Щербаков Василий Сергеевич" w:date="2020-09-19T18:51:00Z">
        <w:r>
          <w:t>) класса(ов)</w:t>
        </w:r>
      </w:ins>
      <w:ins w:id="297" w:author="Щербаков Василий Сергеевич" w:date="2020-09-19T18:55:00Z">
        <w:r w:rsidR="003F13E6">
          <w:t>. Остается только подобрать</w:t>
        </w:r>
      </w:ins>
      <w:ins w:id="298" w:author="Щербаков Василий Сергеевич" w:date="2020-09-19T18:56:00Z">
        <w:r w:rsidR="003F13E6">
          <w:t xml:space="preserve"> нужные элементы для декомпозиции. Для этого был выбран </w:t>
        </w:r>
      </w:ins>
      <w:ins w:id="299" w:author="Щербаков Василий Сергеевич" w:date="2020-09-19T18:57:00Z">
        <w:r w:rsidR="003F13E6">
          <w:t>эмпирический путь. То есть сначала реализация с минимальным уровнем декомпозиции, возможно даже вообще без</w:t>
        </w:r>
      </w:ins>
      <w:ins w:id="300" w:author="Щербаков Василий Сергеевич" w:date="2020-09-19T18:58:00Z">
        <w:r w:rsidR="003F13E6">
          <w:t xml:space="preserve"> нее, а уже по ходу будет понятно, как нужно разделить класс. Может показаться, что это означает </w:t>
        </w:r>
      </w:ins>
      <w:ins w:id="301" w:author="Щербаков Василий Сергеевич" w:date="2020-09-19T18:59:00Z">
        <w:r w:rsidR="003F13E6" w:rsidRPr="003F13E6">
          <w:rPr>
            <w:rPrChange w:id="302" w:author="Щербаков Василий Сергеевич" w:date="2020-09-19T18:59:00Z">
              <w:rPr>
                <w:lang w:val="en-US"/>
              </w:rPr>
            </w:rPrChange>
          </w:rPr>
          <w:t>“</w:t>
        </w:r>
        <w:r w:rsidR="003F13E6">
          <w:t>пустить на самотек задачу</w:t>
        </w:r>
        <w:r w:rsidR="003F13E6" w:rsidRPr="003F13E6">
          <w:rPr>
            <w:rPrChange w:id="303" w:author="Щербаков Василий Сергеевич" w:date="2020-09-19T18:59:00Z">
              <w:rPr>
                <w:lang w:val="en-US"/>
              </w:rPr>
            </w:rPrChange>
          </w:rPr>
          <w:t xml:space="preserve">”, </w:t>
        </w:r>
        <w:r w:rsidR="003F13E6">
          <w:t xml:space="preserve">однако, согласно </w:t>
        </w:r>
      </w:ins>
      <w:ins w:id="304" w:author="Щербаков Василий Сергеевич" w:date="2020-09-19T19:00:00Z">
        <w:r w:rsidR="003F13E6">
          <w:t xml:space="preserve">известному правилу </w:t>
        </w:r>
        <w:r w:rsidR="003F13E6" w:rsidRPr="003F13E6">
          <w:rPr>
            <w:rPrChange w:id="305" w:author="Щербаков Василий Сергеевич" w:date="2020-09-19T19:00:00Z">
              <w:rPr>
                <w:lang w:val="en-US"/>
              </w:rPr>
            </w:rPrChange>
          </w:rPr>
          <w:t xml:space="preserve">“80/20” </w:t>
        </w:r>
        <w:r w:rsidR="003F13E6">
          <w:t xml:space="preserve">только 80% ПО нуждается в проектировке до начала разработки, остальные же 20 можно </w:t>
        </w:r>
      </w:ins>
      <w:ins w:id="306" w:author="Щербаков Василий Сергеевич" w:date="2020-09-19T19:01:00Z">
        <w:r w:rsidR="003F13E6">
          <w:t xml:space="preserve">проектировать по ходу разработки. </w:t>
        </w:r>
      </w:ins>
    </w:p>
    <w:p w14:paraId="0A88D57F" w14:textId="4D335109" w:rsidR="003F13E6" w:rsidRDefault="003F13E6" w:rsidP="003F13E6">
      <w:pPr>
        <w:rPr>
          <w:ins w:id="307" w:author="Щербаков Василий Сергеевич" w:date="2020-09-19T19:09:00Z"/>
        </w:rPr>
      </w:pPr>
      <w:ins w:id="308" w:author="Щербаков Василий Сергеевич" w:date="2020-09-19T19:02:00Z">
        <w:r>
          <w:t>План разработки клиента:</w:t>
        </w:r>
      </w:ins>
    </w:p>
    <w:p w14:paraId="44B8AB0C" w14:textId="41D283EC" w:rsidR="00BD295D" w:rsidRDefault="00BD295D" w:rsidP="003F13E6">
      <w:pPr>
        <w:rPr>
          <w:ins w:id="309" w:author="Щербаков Василий Сергеевич" w:date="2020-09-19T19:12:00Z"/>
          <w:lang w:val="en-US"/>
        </w:rPr>
      </w:pPr>
      <w:ins w:id="310" w:author="Щербаков Василий Сергеевич" w:date="2020-09-19T19:10:00Z">
        <w:r>
          <w:t xml:space="preserve">1 </w:t>
        </w:r>
      </w:ins>
      <w:ins w:id="311" w:author="Щербаков Василий Сергеевич" w:date="2020-09-19T19:11:00Z">
        <w:r>
          <w:t xml:space="preserve">Класс </w:t>
        </w:r>
        <w:proofErr w:type="spellStart"/>
        <w:r>
          <w:rPr>
            <w:lang w:val="en-US"/>
          </w:rPr>
          <w:t>ApiSettings</w:t>
        </w:r>
        <w:proofErr w:type="spellEnd"/>
        <w:r w:rsidRPr="00BD295D">
          <w:rPr>
            <w:rPrChange w:id="312" w:author="Щербаков Василий Сергеевич" w:date="2020-09-19T19:11:00Z">
              <w:rPr>
                <w:lang w:val="en-US"/>
              </w:rPr>
            </w:rPrChange>
          </w:rPr>
          <w:t xml:space="preserve"> </w:t>
        </w:r>
        <w:r>
          <w:t xml:space="preserve">с настройками для доступа к </w:t>
        </w:r>
        <w:r>
          <w:rPr>
            <w:lang w:val="en-US"/>
          </w:rPr>
          <w:t>API</w:t>
        </w:r>
      </w:ins>
    </w:p>
    <w:p w14:paraId="6FCB3A7A" w14:textId="5259655B" w:rsidR="00462D6E" w:rsidRDefault="00BD295D" w:rsidP="003F13E6">
      <w:pPr>
        <w:rPr>
          <w:ins w:id="313" w:author="Щербаков Василий Сергеевич" w:date="2020-09-19T19:17:00Z"/>
        </w:rPr>
      </w:pPr>
      <w:ins w:id="314" w:author="Щербаков Василий Сергеевич" w:date="2020-09-19T19:12:00Z">
        <w:r w:rsidRPr="00BD295D">
          <w:rPr>
            <w:rPrChange w:id="315" w:author="Щербаков Василий Сергеевич" w:date="2020-09-19T19:13:00Z">
              <w:rPr>
                <w:lang w:val="en-US"/>
              </w:rPr>
            </w:rPrChange>
          </w:rPr>
          <w:t xml:space="preserve">2 </w:t>
        </w:r>
      </w:ins>
      <w:ins w:id="316" w:author="Щербаков Василий Сергеевич" w:date="2020-09-19T19:13:00Z">
        <w:r>
          <w:t xml:space="preserve">Добавление файла кофигурации, чтобы можно было менять их, не изменяя </w:t>
        </w:r>
      </w:ins>
      <w:ins w:id="317" w:author="Щербаков Василий Сергеевич" w:date="2020-09-19T19:14:00Z">
        <w:r>
          <w:t>исходный код приложения</w:t>
        </w:r>
      </w:ins>
    </w:p>
    <w:p w14:paraId="4A924892" w14:textId="2F911683" w:rsidR="00462D6E" w:rsidRDefault="00462D6E" w:rsidP="003F13E6">
      <w:pPr>
        <w:rPr>
          <w:ins w:id="318" w:author="Щербаков Василий Сергеевич" w:date="2020-09-19T19:17:00Z"/>
        </w:rPr>
      </w:pPr>
      <w:ins w:id="319" w:author="Щербаков Василий Сергеевич" w:date="2020-09-19T19:17:00Z">
        <w:r>
          <w:t>3 Подготовка кастомного сериализатора</w:t>
        </w:r>
      </w:ins>
    </w:p>
    <w:p w14:paraId="221680E7" w14:textId="4B5D7404" w:rsidR="00BD295D" w:rsidRDefault="00462D6E" w:rsidP="003F13E6">
      <w:pPr>
        <w:rPr>
          <w:ins w:id="320" w:author="Щербаков Василий Сергеевич" w:date="2020-09-19T19:05:00Z"/>
        </w:rPr>
      </w:pPr>
      <w:ins w:id="321" w:author="Щербаков Василий Сергеевич" w:date="2020-09-19T19:17:00Z">
        <w:r>
          <w:t xml:space="preserve">4 </w:t>
        </w:r>
      </w:ins>
      <w:ins w:id="322" w:author="Щербаков Василий Сергеевич" w:date="2020-09-19T19:04:00Z">
        <w:r w:rsidR="00BD295D">
          <w:t xml:space="preserve">Класс </w:t>
        </w:r>
        <w:r w:rsidR="00BD295D" w:rsidRPr="00BD295D">
          <w:rPr>
            <w:rPrChange w:id="323" w:author="Щербаков Василий Сергеевич" w:date="2020-09-19T19:05:00Z">
              <w:rPr>
                <w:lang w:val="en-US"/>
              </w:rPr>
            </w:rPrChange>
          </w:rPr>
          <w:t>“</w:t>
        </w:r>
        <w:r w:rsidR="00BD295D">
          <w:t>прототип</w:t>
        </w:r>
        <w:r w:rsidR="00BD295D" w:rsidRPr="00BD295D">
          <w:rPr>
            <w:rPrChange w:id="324" w:author="Щербаков Василий Сергеевич" w:date="2020-09-19T19:05:00Z">
              <w:rPr>
                <w:lang w:val="en-US"/>
              </w:rPr>
            </w:rPrChange>
          </w:rPr>
          <w:t xml:space="preserve">” </w:t>
        </w:r>
        <w:r w:rsidR="00BD295D">
          <w:t>для клиента</w:t>
        </w:r>
      </w:ins>
    </w:p>
    <w:p w14:paraId="6893B3A4" w14:textId="5D0DBB2B" w:rsidR="003F13E6" w:rsidRDefault="00462D6E" w:rsidP="003F13E6">
      <w:pPr>
        <w:rPr>
          <w:ins w:id="325" w:author="Щербаков Василий Сергеевич" w:date="2020-09-19T19:24:00Z"/>
        </w:rPr>
      </w:pPr>
      <w:ins w:id="326" w:author="Щербаков Василий Сергеевич" w:date="2020-09-19T19:19:00Z">
        <w:r>
          <w:t xml:space="preserve">5 </w:t>
        </w:r>
      </w:ins>
      <w:ins w:id="327" w:author="Щербаков Василий Сергеевич" w:date="2020-09-19T19:05:00Z">
        <w:r w:rsidR="00BD295D">
          <w:t>Насписание</w:t>
        </w:r>
      </w:ins>
      <w:ins w:id="328" w:author="Щербаков Василий Сергеевич" w:date="2020-09-19T19:24:00Z">
        <w:r w:rsidR="00112F53">
          <w:t xml:space="preserve"> юнит</w:t>
        </w:r>
      </w:ins>
      <w:ins w:id="329" w:author="Щербаков Василий Сергеевич" w:date="2020-09-19T19:05:00Z">
        <w:r w:rsidR="00BD295D">
          <w:t xml:space="preserve"> тестов для класса, построение плана для декомпозиции класса</w:t>
        </w:r>
      </w:ins>
      <w:ins w:id="330" w:author="Щербаков Василий Сергеевич" w:date="2020-09-19T19:04:00Z">
        <w:r w:rsidR="00BD295D">
          <w:t xml:space="preserve"> </w:t>
        </w:r>
      </w:ins>
    </w:p>
    <w:p w14:paraId="50A75EFE" w14:textId="0FFA96F4" w:rsidR="00462D6E" w:rsidRDefault="00462D6E" w:rsidP="003F13E6">
      <w:pPr>
        <w:rPr>
          <w:ins w:id="331" w:author="Щербаков Василий Сергеевич" w:date="2020-09-19T19:25:00Z"/>
        </w:rPr>
      </w:pPr>
      <w:ins w:id="332" w:author="Щербаков Василий Сергеевич" w:date="2020-09-19T19:24:00Z">
        <w:r>
          <w:t xml:space="preserve">6 </w:t>
        </w:r>
        <w:r w:rsidR="00112F53">
          <w:t>Реализаци</w:t>
        </w:r>
      </w:ins>
      <w:ins w:id="333" w:author="Щербаков Василий Сергеевич" w:date="2020-09-19T19:25:00Z">
        <w:r w:rsidR="00112F53">
          <w:t>я декомпозиции класса</w:t>
        </w:r>
      </w:ins>
    </w:p>
    <w:p w14:paraId="1B7DCEC8" w14:textId="06295929" w:rsidR="00112F53" w:rsidRDefault="00112F53" w:rsidP="003F13E6">
      <w:pPr>
        <w:rPr>
          <w:ins w:id="334" w:author="Щербаков Василий Сергеевич" w:date="2020-09-19T19:25:00Z"/>
        </w:rPr>
      </w:pPr>
      <w:ins w:id="335" w:author="Щербаков Василий Сергеевич" w:date="2020-09-19T19:25:00Z">
        <w:r>
          <w:t>7 Написание оставшихся юнит тестов</w:t>
        </w:r>
      </w:ins>
    </w:p>
    <w:p w14:paraId="7B4E305D" w14:textId="7E93961E" w:rsidR="00112F53" w:rsidRPr="009A3CCE" w:rsidRDefault="00112F53" w:rsidP="003F13E6">
      <w:pPr>
        <w:rPr>
          <w:lang w:val="en-US"/>
          <w:rPrChange w:id="336" w:author="Щербаков Василий Сергеевич" w:date="2020-09-19T21:12:00Z">
            <w:rPr/>
          </w:rPrChange>
        </w:rPr>
        <w:pPrChange w:id="337" w:author="Щербаков Василий Сергеевич" w:date="2020-09-19T19:04:00Z">
          <w:pPr>
            <w:pStyle w:val="ListParagraph"/>
            <w:numPr>
              <w:numId w:val="9"/>
            </w:numPr>
            <w:ind w:left="1800" w:hanging="360"/>
          </w:pPr>
        </w:pPrChange>
      </w:pPr>
      <w:ins w:id="338" w:author="Щербаков Василий Сергеевич" w:date="2020-09-19T19:25:00Z">
        <w:r>
          <w:t>8 Тестирование и(или) написание интеграционных тестов</w:t>
        </w:r>
      </w:ins>
      <w:ins w:id="339" w:author="Щербаков Василий Сергеевич" w:date="2020-09-19T19:38:00Z">
        <w:r w:rsidR="00591836">
          <w:t>-</w:t>
        </w:r>
      </w:ins>
      <w:ins w:id="340" w:author="Щербаков Василий Сергеевич" w:date="2020-09-19T19:56:00Z">
        <w:r w:rsidR="009B4223">
          <w:t>-</w:t>
        </w:r>
      </w:ins>
    </w:p>
    <w:sectPr w:rsidR="00112F53" w:rsidRPr="009A3C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82E2E"/>
    <w:multiLevelType w:val="hybridMultilevel"/>
    <w:tmpl w:val="16D2F3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54370"/>
    <w:multiLevelType w:val="hybridMultilevel"/>
    <w:tmpl w:val="A6C450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62A63"/>
    <w:multiLevelType w:val="hybridMultilevel"/>
    <w:tmpl w:val="851614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87CB5"/>
    <w:multiLevelType w:val="multilevel"/>
    <w:tmpl w:val="E57EA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C12C5A"/>
    <w:multiLevelType w:val="hybridMultilevel"/>
    <w:tmpl w:val="089A61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51742"/>
    <w:multiLevelType w:val="hybridMultilevel"/>
    <w:tmpl w:val="036A3F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0C5FEA"/>
    <w:multiLevelType w:val="hybridMultilevel"/>
    <w:tmpl w:val="D7F8F3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5244A"/>
    <w:multiLevelType w:val="hybridMultilevel"/>
    <w:tmpl w:val="E5EC1CC2"/>
    <w:lvl w:ilvl="0" w:tplc="33AC98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7B879B9"/>
    <w:multiLevelType w:val="multilevel"/>
    <w:tmpl w:val="F244DC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9729F9"/>
    <w:multiLevelType w:val="hybridMultilevel"/>
    <w:tmpl w:val="CEF4198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6D1111"/>
    <w:multiLevelType w:val="multilevel"/>
    <w:tmpl w:val="B3AA0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D2581D"/>
    <w:multiLevelType w:val="hybridMultilevel"/>
    <w:tmpl w:val="23F27D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FD1446"/>
    <w:multiLevelType w:val="multilevel"/>
    <w:tmpl w:val="DC80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1335B"/>
    <w:multiLevelType w:val="hybridMultilevel"/>
    <w:tmpl w:val="0846C596"/>
    <w:lvl w:ilvl="0" w:tplc="33AC98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F95C67"/>
    <w:multiLevelType w:val="multilevel"/>
    <w:tmpl w:val="43B8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244743"/>
    <w:multiLevelType w:val="multilevel"/>
    <w:tmpl w:val="0FB60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614D"/>
    <w:multiLevelType w:val="multilevel"/>
    <w:tmpl w:val="4938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4D5D48"/>
    <w:multiLevelType w:val="hybridMultilevel"/>
    <w:tmpl w:val="008096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833F5"/>
    <w:multiLevelType w:val="multilevel"/>
    <w:tmpl w:val="FFEA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F962EC"/>
    <w:multiLevelType w:val="hybridMultilevel"/>
    <w:tmpl w:val="A1A84A8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DB36BD"/>
    <w:multiLevelType w:val="multilevel"/>
    <w:tmpl w:val="584CE2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4B1122"/>
    <w:multiLevelType w:val="hybridMultilevel"/>
    <w:tmpl w:val="133058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520000"/>
    <w:multiLevelType w:val="hybridMultilevel"/>
    <w:tmpl w:val="4DF411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BA116D5"/>
    <w:multiLevelType w:val="hybridMultilevel"/>
    <w:tmpl w:val="510A4D3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13"/>
  </w:num>
  <w:num w:numId="9">
    <w:abstractNumId w:val="7"/>
  </w:num>
  <w:num w:numId="10">
    <w:abstractNumId w:val="22"/>
  </w:num>
  <w:num w:numId="11">
    <w:abstractNumId w:val="19"/>
  </w:num>
  <w:num w:numId="12">
    <w:abstractNumId w:val="21"/>
  </w:num>
  <w:num w:numId="13">
    <w:abstractNumId w:val="3"/>
  </w:num>
  <w:num w:numId="14">
    <w:abstractNumId w:val="16"/>
  </w:num>
  <w:num w:numId="15">
    <w:abstractNumId w:val="12"/>
  </w:num>
  <w:num w:numId="16">
    <w:abstractNumId w:val="8"/>
    <w:lvlOverride w:ilvl="0">
      <w:lvl w:ilvl="0">
        <w:numFmt w:val="decimal"/>
        <w:lvlText w:val="%1."/>
        <w:lvlJc w:val="left"/>
      </w:lvl>
    </w:lvlOverride>
  </w:num>
  <w:num w:numId="17">
    <w:abstractNumId w:val="10"/>
  </w:num>
  <w:num w:numId="18">
    <w:abstractNumId w:val="15"/>
  </w:num>
  <w:num w:numId="19">
    <w:abstractNumId w:val="20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20">
    <w:abstractNumId w:val="14"/>
  </w:num>
  <w:num w:numId="21">
    <w:abstractNumId w:val="18"/>
  </w:num>
  <w:num w:numId="22">
    <w:abstractNumId w:val="5"/>
  </w:num>
  <w:num w:numId="23">
    <w:abstractNumId w:val="11"/>
  </w:num>
  <w:num w:numId="24">
    <w:abstractNumId w:val="2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Василий Щербаков">
    <w15:presenceInfo w15:providerId="AD" w15:userId="S::v.sherbakov@softpro.com::5bb9b7ef-4423-4bcc-8804-e5ecab1e5269"/>
  </w15:person>
  <w15:person w15:author="Щербаков Василий Сергеевич">
    <w15:presenceInfo w15:providerId="None" w15:userId="Щербаков Василий Серге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AA0"/>
    <w:rsid w:val="000D795B"/>
    <w:rsid w:val="00112F53"/>
    <w:rsid w:val="00196AB7"/>
    <w:rsid w:val="002F0D64"/>
    <w:rsid w:val="00314DC2"/>
    <w:rsid w:val="003B37A1"/>
    <w:rsid w:val="003F13E6"/>
    <w:rsid w:val="00447760"/>
    <w:rsid w:val="00462D6E"/>
    <w:rsid w:val="00591836"/>
    <w:rsid w:val="00596EEE"/>
    <w:rsid w:val="0061212B"/>
    <w:rsid w:val="00693182"/>
    <w:rsid w:val="00832721"/>
    <w:rsid w:val="008B2D59"/>
    <w:rsid w:val="008C5A81"/>
    <w:rsid w:val="009A3CCE"/>
    <w:rsid w:val="009B4223"/>
    <w:rsid w:val="009E3F6A"/>
    <w:rsid w:val="00AB05AB"/>
    <w:rsid w:val="00AE47E2"/>
    <w:rsid w:val="00BC0AA0"/>
    <w:rsid w:val="00BD295D"/>
    <w:rsid w:val="00BF1695"/>
    <w:rsid w:val="00E12235"/>
    <w:rsid w:val="00F6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711097"/>
  <w15:chartTrackingRefBased/>
  <w15:docId w15:val="{F49E4D3D-E805-4C14-A91A-F63116F9B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695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272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2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5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2721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2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1223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E12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710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2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F970A-DA24-4ACF-9B72-D2A527877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10</Pages>
  <Words>2331</Words>
  <Characters>13289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Щербаков</dc:creator>
  <cp:keywords/>
  <dc:description/>
  <cp:lastModifiedBy>Щербаков Василий Сергеевич</cp:lastModifiedBy>
  <cp:revision>4</cp:revision>
  <dcterms:created xsi:type="dcterms:W3CDTF">2020-07-01T18:01:00Z</dcterms:created>
  <dcterms:modified xsi:type="dcterms:W3CDTF">2020-09-19T18:12:00Z</dcterms:modified>
</cp:coreProperties>
</file>